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EB904" w14:textId="77777777" w:rsidR="00304F7F" w:rsidRPr="00FA2CCF" w:rsidRDefault="00304F7F" w:rsidP="003D7129">
      <w:pPr>
        <w:spacing w:line="276" w:lineRule="auto"/>
        <w:jc w:val="center"/>
        <w:rPr>
          <w:rFonts w:ascii="Times New Roman" w:hAnsi="Times New Roman" w:cs="Times New Roman"/>
          <w:b/>
          <w:bCs/>
          <w:sz w:val="24"/>
          <w:szCs w:val="24"/>
        </w:rPr>
      </w:pPr>
    </w:p>
    <w:p w14:paraId="21D5E40E" w14:textId="77777777" w:rsidR="00304F7F" w:rsidRPr="00FA2CCF" w:rsidRDefault="00304F7F" w:rsidP="003D7129">
      <w:pPr>
        <w:spacing w:line="276" w:lineRule="auto"/>
        <w:jc w:val="center"/>
        <w:rPr>
          <w:rFonts w:ascii="Times New Roman" w:hAnsi="Times New Roman" w:cs="Times New Roman"/>
          <w:b/>
          <w:bCs/>
          <w:sz w:val="24"/>
          <w:szCs w:val="24"/>
        </w:rPr>
      </w:pPr>
    </w:p>
    <w:p w14:paraId="25FC28E4" w14:textId="27AC8E25" w:rsidR="00304F7F" w:rsidRPr="00FA2CCF" w:rsidRDefault="00304F7F" w:rsidP="003D7129">
      <w:pPr>
        <w:spacing w:line="276" w:lineRule="auto"/>
        <w:jc w:val="center"/>
        <w:rPr>
          <w:rFonts w:ascii="Times New Roman" w:hAnsi="Times New Roman" w:cs="Times New Roman"/>
          <w:b/>
          <w:bCs/>
          <w:sz w:val="40"/>
          <w:szCs w:val="40"/>
        </w:rPr>
      </w:pPr>
      <w:r w:rsidRPr="00FA2CCF">
        <w:rPr>
          <w:rFonts w:ascii="Times New Roman" w:hAnsi="Times New Roman" w:cs="Times New Roman"/>
          <w:b/>
          <w:bCs/>
          <w:sz w:val="40"/>
          <w:szCs w:val="40"/>
        </w:rPr>
        <w:t>Data 606 Capstone in Data Science</w:t>
      </w:r>
    </w:p>
    <w:p w14:paraId="55B9688D" w14:textId="77777777" w:rsidR="00304F7F" w:rsidRPr="00FA2CCF" w:rsidRDefault="00304F7F" w:rsidP="003D7129">
      <w:pPr>
        <w:spacing w:line="276" w:lineRule="auto"/>
        <w:jc w:val="center"/>
        <w:rPr>
          <w:rFonts w:ascii="Times New Roman" w:hAnsi="Times New Roman" w:cs="Times New Roman"/>
          <w:b/>
          <w:bCs/>
          <w:sz w:val="40"/>
          <w:szCs w:val="40"/>
          <w:u w:val="single"/>
        </w:rPr>
      </w:pPr>
    </w:p>
    <w:p w14:paraId="44ECCC21" w14:textId="77777777" w:rsidR="00304F7F" w:rsidRPr="00FA2CCF" w:rsidRDefault="00304F7F" w:rsidP="003D7129">
      <w:pPr>
        <w:spacing w:line="276" w:lineRule="auto"/>
        <w:jc w:val="center"/>
        <w:rPr>
          <w:rFonts w:ascii="Times New Roman" w:hAnsi="Times New Roman" w:cs="Times New Roman"/>
          <w:b/>
          <w:bCs/>
          <w:color w:val="000000" w:themeColor="text1"/>
          <w:sz w:val="40"/>
          <w:szCs w:val="40"/>
        </w:rPr>
      </w:pPr>
      <w:r w:rsidRPr="00FA2CCF">
        <w:rPr>
          <w:rFonts w:ascii="Times New Roman" w:hAnsi="Times New Roman" w:cs="Times New Roman"/>
          <w:b/>
          <w:bCs/>
          <w:color w:val="000000" w:themeColor="text1"/>
          <w:sz w:val="40"/>
          <w:szCs w:val="40"/>
        </w:rPr>
        <w:t>Project Proposal</w:t>
      </w:r>
    </w:p>
    <w:p w14:paraId="4B5FDED6" w14:textId="77777777" w:rsidR="00304F7F" w:rsidRPr="00FA2CCF" w:rsidRDefault="00304F7F" w:rsidP="003D7129">
      <w:pPr>
        <w:spacing w:line="276" w:lineRule="auto"/>
        <w:jc w:val="center"/>
        <w:rPr>
          <w:rFonts w:ascii="Times New Roman" w:hAnsi="Times New Roman" w:cs="Times New Roman"/>
          <w:sz w:val="40"/>
          <w:szCs w:val="40"/>
        </w:rPr>
      </w:pPr>
    </w:p>
    <w:p w14:paraId="0B966489" w14:textId="2CB9423C" w:rsidR="00304F7F" w:rsidRPr="00FA2CCF" w:rsidRDefault="00304F7F" w:rsidP="003D7129">
      <w:pPr>
        <w:spacing w:line="276" w:lineRule="auto"/>
        <w:jc w:val="center"/>
        <w:rPr>
          <w:rFonts w:ascii="Times New Roman" w:hAnsi="Times New Roman" w:cs="Times New Roman"/>
          <w:color w:val="000000" w:themeColor="text1"/>
          <w:sz w:val="40"/>
          <w:szCs w:val="40"/>
        </w:rPr>
      </w:pPr>
      <w:r w:rsidRPr="00FA2CCF">
        <w:rPr>
          <w:rFonts w:ascii="Times New Roman" w:hAnsi="Times New Roman" w:cs="Times New Roman"/>
          <w:color w:val="000000" w:themeColor="text1"/>
          <w:sz w:val="40"/>
          <w:szCs w:val="40"/>
        </w:rPr>
        <w:t xml:space="preserve">AI-Driven NLP Chatbot for Skin Disease Diagnosis and </w:t>
      </w:r>
      <w:r w:rsidR="00DA261A">
        <w:rPr>
          <w:rFonts w:ascii="Times New Roman" w:hAnsi="Times New Roman" w:cs="Times New Roman"/>
          <w:color w:val="000000" w:themeColor="text1"/>
          <w:sz w:val="40"/>
          <w:szCs w:val="40"/>
        </w:rPr>
        <w:t>M</w:t>
      </w:r>
      <w:r w:rsidRPr="00FA2CCF">
        <w:rPr>
          <w:rFonts w:ascii="Times New Roman" w:hAnsi="Times New Roman" w:cs="Times New Roman"/>
          <w:color w:val="000000" w:themeColor="text1"/>
          <w:sz w:val="40"/>
          <w:szCs w:val="40"/>
        </w:rPr>
        <w:t>edication recommendations</w:t>
      </w:r>
    </w:p>
    <w:p w14:paraId="3C737373" w14:textId="77777777" w:rsidR="00304F7F" w:rsidRPr="00FA2CCF" w:rsidRDefault="00304F7F" w:rsidP="003D7129">
      <w:pPr>
        <w:spacing w:line="276" w:lineRule="auto"/>
        <w:jc w:val="center"/>
        <w:rPr>
          <w:rFonts w:ascii="Times New Roman" w:hAnsi="Times New Roman" w:cs="Times New Roman"/>
          <w:color w:val="000000" w:themeColor="text1"/>
          <w:sz w:val="40"/>
          <w:szCs w:val="40"/>
        </w:rPr>
      </w:pPr>
    </w:p>
    <w:p w14:paraId="3420CA69" w14:textId="77777777" w:rsidR="00304F7F" w:rsidRPr="00FA2CCF" w:rsidRDefault="00304F7F" w:rsidP="003D7129">
      <w:pPr>
        <w:spacing w:line="276" w:lineRule="auto"/>
        <w:jc w:val="center"/>
        <w:rPr>
          <w:rFonts w:ascii="Times New Roman" w:hAnsi="Times New Roman" w:cs="Times New Roman"/>
          <w:color w:val="000000" w:themeColor="text1"/>
          <w:sz w:val="40"/>
          <w:szCs w:val="40"/>
        </w:rPr>
      </w:pPr>
    </w:p>
    <w:p w14:paraId="6901EA7F" w14:textId="77777777" w:rsidR="00304F7F" w:rsidRPr="00FA2CCF" w:rsidRDefault="00304F7F" w:rsidP="003D7129">
      <w:pPr>
        <w:spacing w:line="276" w:lineRule="auto"/>
        <w:jc w:val="center"/>
        <w:rPr>
          <w:rFonts w:ascii="Times New Roman" w:hAnsi="Times New Roman" w:cs="Times New Roman"/>
          <w:color w:val="000000" w:themeColor="text1"/>
          <w:sz w:val="40"/>
          <w:szCs w:val="40"/>
        </w:rPr>
      </w:pPr>
      <w:r w:rsidRPr="00FA2CCF">
        <w:rPr>
          <w:rFonts w:ascii="Times New Roman" w:hAnsi="Times New Roman" w:cs="Times New Roman"/>
          <w:color w:val="000000" w:themeColor="text1"/>
          <w:sz w:val="40"/>
          <w:szCs w:val="40"/>
        </w:rPr>
        <w:t>Manisha Karnati  (VZ42698)</w:t>
      </w:r>
    </w:p>
    <w:p w14:paraId="098DE780" w14:textId="77777777" w:rsidR="00304F7F" w:rsidRPr="00FA2CCF" w:rsidRDefault="00304F7F" w:rsidP="003D7129">
      <w:pPr>
        <w:spacing w:line="276" w:lineRule="auto"/>
        <w:jc w:val="center"/>
        <w:rPr>
          <w:rFonts w:ascii="Times New Roman" w:hAnsi="Times New Roman" w:cs="Times New Roman"/>
          <w:color w:val="000000" w:themeColor="text1"/>
          <w:sz w:val="40"/>
          <w:szCs w:val="40"/>
        </w:rPr>
      </w:pPr>
      <w:r w:rsidRPr="00FA2CCF">
        <w:rPr>
          <w:rFonts w:ascii="Times New Roman" w:hAnsi="Times New Roman" w:cs="Times New Roman"/>
          <w:color w:val="000000" w:themeColor="text1"/>
          <w:sz w:val="40"/>
          <w:szCs w:val="40"/>
        </w:rPr>
        <w:t>Sai Sreeja Allepu  (YD50976)</w:t>
      </w:r>
    </w:p>
    <w:p w14:paraId="23F6D96A" w14:textId="77777777" w:rsidR="00304F7F" w:rsidRPr="00FA2CCF" w:rsidRDefault="00304F7F" w:rsidP="003D7129">
      <w:pPr>
        <w:spacing w:line="276" w:lineRule="auto"/>
        <w:jc w:val="center"/>
        <w:rPr>
          <w:rFonts w:ascii="Times New Roman" w:hAnsi="Times New Roman" w:cs="Times New Roman"/>
          <w:color w:val="000000" w:themeColor="text1"/>
          <w:sz w:val="40"/>
          <w:szCs w:val="40"/>
        </w:rPr>
      </w:pPr>
      <w:r w:rsidRPr="00FA2CCF">
        <w:rPr>
          <w:rFonts w:ascii="Times New Roman" w:hAnsi="Times New Roman" w:cs="Times New Roman"/>
          <w:color w:val="000000" w:themeColor="text1"/>
          <w:sz w:val="40"/>
          <w:szCs w:val="40"/>
        </w:rPr>
        <w:t xml:space="preserve">Yeswanth Reddy Chereddy (RD76099) </w:t>
      </w:r>
    </w:p>
    <w:p w14:paraId="5D667131" w14:textId="77777777" w:rsidR="001D6BA7" w:rsidRPr="00FA2CCF" w:rsidRDefault="001D6BA7" w:rsidP="003D7129">
      <w:pPr>
        <w:spacing w:line="276" w:lineRule="auto"/>
        <w:rPr>
          <w:rFonts w:ascii="Times New Roman" w:hAnsi="Times New Roman" w:cs="Times New Roman"/>
          <w:sz w:val="24"/>
          <w:szCs w:val="24"/>
        </w:rPr>
      </w:pPr>
    </w:p>
    <w:p w14:paraId="7D350996" w14:textId="77777777" w:rsidR="00304F7F" w:rsidRPr="00FA2CCF" w:rsidRDefault="00304F7F" w:rsidP="003D7129">
      <w:pPr>
        <w:spacing w:line="276" w:lineRule="auto"/>
        <w:rPr>
          <w:rFonts w:ascii="Times New Roman" w:hAnsi="Times New Roman" w:cs="Times New Roman"/>
          <w:sz w:val="24"/>
          <w:szCs w:val="24"/>
        </w:rPr>
      </w:pPr>
    </w:p>
    <w:p w14:paraId="713BC35E" w14:textId="77777777" w:rsidR="00304F7F" w:rsidRPr="00FA2CCF" w:rsidRDefault="00304F7F" w:rsidP="003D7129">
      <w:pPr>
        <w:spacing w:line="276" w:lineRule="auto"/>
        <w:rPr>
          <w:rFonts w:ascii="Times New Roman" w:hAnsi="Times New Roman" w:cs="Times New Roman"/>
          <w:sz w:val="24"/>
          <w:szCs w:val="24"/>
        </w:rPr>
      </w:pPr>
    </w:p>
    <w:p w14:paraId="68B23004" w14:textId="77777777" w:rsidR="00CF2F4A" w:rsidRDefault="00CF2F4A" w:rsidP="003D7129">
      <w:pPr>
        <w:spacing w:line="276" w:lineRule="auto"/>
        <w:rPr>
          <w:rFonts w:ascii="Times New Roman" w:hAnsi="Times New Roman" w:cs="Times New Roman"/>
          <w:sz w:val="24"/>
          <w:szCs w:val="24"/>
        </w:rPr>
      </w:pPr>
    </w:p>
    <w:p w14:paraId="49BE09D4" w14:textId="77777777" w:rsidR="00FA2CCF" w:rsidRDefault="00FA2CCF" w:rsidP="003D7129">
      <w:pPr>
        <w:spacing w:line="276" w:lineRule="auto"/>
        <w:rPr>
          <w:rFonts w:ascii="Times New Roman" w:hAnsi="Times New Roman" w:cs="Times New Roman"/>
          <w:sz w:val="24"/>
          <w:szCs w:val="24"/>
        </w:rPr>
      </w:pPr>
    </w:p>
    <w:p w14:paraId="6A1ED124" w14:textId="77777777" w:rsidR="003D7129" w:rsidRDefault="003D7129" w:rsidP="003D7129">
      <w:pPr>
        <w:spacing w:line="276" w:lineRule="auto"/>
        <w:rPr>
          <w:rFonts w:ascii="Times New Roman" w:hAnsi="Times New Roman" w:cs="Times New Roman"/>
          <w:sz w:val="24"/>
          <w:szCs w:val="24"/>
        </w:rPr>
      </w:pPr>
    </w:p>
    <w:p w14:paraId="2B4F3C55" w14:textId="77777777" w:rsidR="003D7129" w:rsidRDefault="003D7129" w:rsidP="003D7129">
      <w:pPr>
        <w:spacing w:line="276" w:lineRule="auto"/>
        <w:rPr>
          <w:rFonts w:ascii="Times New Roman" w:hAnsi="Times New Roman" w:cs="Times New Roman"/>
          <w:sz w:val="24"/>
          <w:szCs w:val="24"/>
        </w:rPr>
      </w:pPr>
    </w:p>
    <w:p w14:paraId="026293BB" w14:textId="77777777" w:rsidR="003D7129" w:rsidRDefault="003D7129" w:rsidP="003D7129">
      <w:pPr>
        <w:spacing w:line="276" w:lineRule="auto"/>
        <w:rPr>
          <w:rFonts w:ascii="Times New Roman" w:hAnsi="Times New Roman" w:cs="Times New Roman"/>
          <w:sz w:val="24"/>
          <w:szCs w:val="24"/>
        </w:rPr>
      </w:pPr>
    </w:p>
    <w:p w14:paraId="550587F1" w14:textId="77777777" w:rsidR="003D7129" w:rsidRDefault="003D7129" w:rsidP="003D7129">
      <w:pPr>
        <w:spacing w:line="276" w:lineRule="auto"/>
        <w:rPr>
          <w:rFonts w:ascii="Times New Roman" w:hAnsi="Times New Roman" w:cs="Times New Roman"/>
          <w:sz w:val="24"/>
          <w:szCs w:val="24"/>
        </w:rPr>
      </w:pPr>
    </w:p>
    <w:p w14:paraId="03B3FA1B" w14:textId="77777777" w:rsidR="00FA2CCF" w:rsidRPr="00FA2CCF" w:rsidRDefault="00FA2CCF" w:rsidP="003D7129">
      <w:pPr>
        <w:spacing w:line="276" w:lineRule="auto"/>
        <w:rPr>
          <w:rFonts w:ascii="Times New Roman" w:hAnsi="Times New Roman" w:cs="Times New Roman"/>
          <w:sz w:val="24"/>
          <w:szCs w:val="24"/>
        </w:rPr>
      </w:pPr>
    </w:p>
    <w:p w14:paraId="51E5F957" w14:textId="2A5F83CF" w:rsidR="00207F1C" w:rsidRPr="00FA2CCF" w:rsidRDefault="00304F7F" w:rsidP="003D7129">
      <w:pPr>
        <w:spacing w:line="276" w:lineRule="auto"/>
        <w:jc w:val="both"/>
        <w:rPr>
          <w:rFonts w:ascii="Times New Roman" w:hAnsi="Times New Roman" w:cs="Times New Roman"/>
          <w:b/>
          <w:bCs/>
          <w:sz w:val="24"/>
          <w:szCs w:val="24"/>
        </w:rPr>
      </w:pPr>
      <w:r w:rsidRPr="00FA2CCF">
        <w:rPr>
          <w:rFonts w:ascii="Times New Roman" w:hAnsi="Times New Roman" w:cs="Times New Roman"/>
          <w:b/>
          <w:bCs/>
          <w:sz w:val="24"/>
          <w:szCs w:val="24"/>
        </w:rPr>
        <w:lastRenderedPageBreak/>
        <w:t>OBJECTIVE</w:t>
      </w:r>
    </w:p>
    <w:p w14:paraId="74C3C24D" w14:textId="77777777" w:rsidR="00207F1C" w:rsidRPr="00FA2CCF" w:rsidRDefault="00207F1C" w:rsidP="003D7129">
      <w:pPr>
        <w:spacing w:line="276" w:lineRule="auto"/>
        <w:jc w:val="both"/>
        <w:rPr>
          <w:rFonts w:ascii="Times New Roman" w:hAnsi="Times New Roman" w:cs="Times New Roman"/>
          <w:color w:val="000000" w:themeColor="text1"/>
          <w:sz w:val="24"/>
          <w:szCs w:val="24"/>
        </w:rPr>
      </w:pPr>
      <w:r w:rsidRPr="00FA2CCF">
        <w:rPr>
          <w:rFonts w:ascii="Times New Roman" w:hAnsi="Times New Roman" w:cs="Times New Roman"/>
          <w:color w:val="000000" w:themeColor="text1"/>
          <w:sz w:val="24"/>
          <w:szCs w:val="24"/>
        </w:rPr>
        <w:t>The objective of this project is to develop an AI-powered chatbot that utilizes natural language processing (NLP) and image recognition to assist users in diagnosing dermatological conditions and providing relevant medication assistance. The chatbot will allow users to upload images of skin conditions for preliminary diagnostic feedback and offer recommendations for over-the-counter medications or treatments, along with dosage information and guidelines.</w:t>
      </w:r>
    </w:p>
    <w:p w14:paraId="1501E828" w14:textId="77777777" w:rsidR="00207F1C" w:rsidRPr="00FA2CCF" w:rsidRDefault="00207F1C" w:rsidP="003D7129">
      <w:pPr>
        <w:spacing w:after="0" w:line="276" w:lineRule="auto"/>
        <w:jc w:val="both"/>
        <w:rPr>
          <w:rFonts w:ascii="Times New Roman" w:eastAsia="Times New Roman" w:hAnsi="Times New Roman" w:cs="Times New Roman"/>
          <w:kern w:val="0"/>
          <w:sz w:val="24"/>
          <w:szCs w:val="24"/>
          <w14:ligatures w14:val="none"/>
        </w:rPr>
      </w:pPr>
      <w:r w:rsidRPr="00FA2CCF">
        <w:rPr>
          <w:rFonts w:ascii="Times New Roman" w:hAnsi="Times New Roman" w:cs="Times New Roman"/>
          <w:color w:val="000000" w:themeColor="text1"/>
          <w:sz w:val="24"/>
          <w:szCs w:val="24"/>
        </w:rPr>
        <w:t>By integrating resources for both diagnosis and medication, the chatbot simplifies the often-complex process of identifying suitable treatments, helping users avoid unnecessary medical consultations for minor conditions. This approach is aimed at reducing diagnostic delays, improving medication accessibility, and enhancing patient engagement by providing a user-</w:t>
      </w:r>
      <w:r w:rsidRPr="00FA2CCF">
        <w:rPr>
          <w:rFonts w:ascii="Times New Roman" w:eastAsia="Times New Roman" w:hAnsi="Times New Roman" w:cs="Times New Roman"/>
          <w:kern w:val="0"/>
          <w:sz w:val="24"/>
          <w:szCs w:val="24"/>
          <w14:ligatures w14:val="none"/>
        </w:rPr>
        <w:t>friendly, quick-response solution to skin health issues.</w:t>
      </w:r>
    </w:p>
    <w:p w14:paraId="2BBEDB01" w14:textId="77777777" w:rsidR="00207F1C" w:rsidRPr="00FA2CCF" w:rsidRDefault="00207F1C" w:rsidP="003D7129">
      <w:pPr>
        <w:spacing w:line="276" w:lineRule="auto"/>
        <w:jc w:val="both"/>
        <w:rPr>
          <w:rFonts w:ascii="Times New Roman" w:hAnsi="Times New Roman" w:cs="Times New Roman"/>
          <w:sz w:val="24"/>
          <w:szCs w:val="24"/>
        </w:rPr>
      </w:pPr>
    </w:p>
    <w:p w14:paraId="4659339B" w14:textId="61A81DB5" w:rsidR="00304F7F" w:rsidRPr="00FA2CCF" w:rsidRDefault="00304F7F" w:rsidP="003D7129">
      <w:pPr>
        <w:spacing w:line="276" w:lineRule="auto"/>
        <w:jc w:val="both"/>
        <w:rPr>
          <w:rFonts w:ascii="Times New Roman" w:hAnsi="Times New Roman" w:cs="Times New Roman"/>
          <w:b/>
          <w:bCs/>
          <w:sz w:val="24"/>
          <w:szCs w:val="24"/>
        </w:rPr>
      </w:pPr>
      <w:r w:rsidRPr="00FA2CCF">
        <w:rPr>
          <w:rFonts w:ascii="Times New Roman" w:hAnsi="Times New Roman" w:cs="Times New Roman"/>
          <w:b/>
          <w:bCs/>
          <w:sz w:val="24"/>
          <w:szCs w:val="24"/>
        </w:rPr>
        <w:t>DATA SOURCE</w:t>
      </w:r>
    </w:p>
    <w:p w14:paraId="15D7AD62" w14:textId="007E8710" w:rsidR="00CF2F4A" w:rsidRPr="00FA2CCF" w:rsidRDefault="00CF2F4A" w:rsidP="003D7129">
      <w:pPr>
        <w:spacing w:after="0" w:line="276" w:lineRule="auto"/>
        <w:jc w:val="both"/>
        <w:rPr>
          <w:rFonts w:ascii="Times New Roman" w:eastAsia="Times New Roman" w:hAnsi="Times New Roman" w:cs="Times New Roman"/>
          <w:kern w:val="0"/>
          <w:sz w:val="24"/>
          <w:szCs w:val="24"/>
          <w14:ligatures w14:val="none"/>
        </w:rPr>
      </w:pPr>
      <w:r w:rsidRPr="00FA2CCF">
        <w:rPr>
          <w:rFonts w:ascii="Times New Roman" w:eastAsia="Times New Roman" w:hAnsi="Times New Roman" w:cs="Times New Roman"/>
          <w:kern w:val="0"/>
          <w:sz w:val="24"/>
          <w:szCs w:val="24"/>
          <w14:ligatures w14:val="none"/>
        </w:rPr>
        <w:t>F</w:t>
      </w:r>
      <w:r w:rsidRPr="00CF2F4A">
        <w:rPr>
          <w:rFonts w:ascii="Times New Roman" w:eastAsia="Times New Roman" w:hAnsi="Times New Roman" w:cs="Times New Roman"/>
          <w:kern w:val="0"/>
          <w:sz w:val="24"/>
          <w:szCs w:val="24"/>
          <w14:ligatures w14:val="none"/>
        </w:rPr>
        <w:t>or this project, DermNet NZ is a very valuable and perfect resource for training an AI model for recognizing skin conditions. It provides a rich dataset of high-quality dermatological images, which can be used in the chatbot's image recognition component. This data can improve precision in identifying dermatological issues and provide personalized medication recommendations, enhancing patient engagement and care outcomes</w:t>
      </w:r>
      <w:r w:rsidRPr="00FA2CCF">
        <w:rPr>
          <w:rFonts w:ascii="Times New Roman" w:eastAsia="Times New Roman" w:hAnsi="Times New Roman" w:cs="Times New Roman"/>
          <w:kern w:val="0"/>
          <w:sz w:val="24"/>
          <w:szCs w:val="24"/>
          <w14:ligatures w14:val="none"/>
        </w:rPr>
        <w:t>.</w:t>
      </w:r>
    </w:p>
    <w:p w14:paraId="3501E8E6" w14:textId="77777777" w:rsidR="00CF2F4A" w:rsidRPr="00FA2CCF" w:rsidRDefault="00CF2F4A" w:rsidP="003D7129">
      <w:pPr>
        <w:spacing w:after="0" w:line="276" w:lineRule="auto"/>
        <w:jc w:val="both"/>
        <w:rPr>
          <w:rFonts w:ascii="Times New Roman" w:eastAsia="Times New Roman" w:hAnsi="Times New Roman" w:cs="Times New Roman"/>
          <w:kern w:val="0"/>
          <w:sz w:val="24"/>
          <w:szCs w:val="24"/>
          <w14:ligatures w14:val="none"/>
        </w:rPr>
      </w:pPr>
    </w:p>
    <w:p w14:paraId="3E7C2A72" w14:textId="77777777" w:rsidR="00ED3716" w:rsidRPr="00FA2CCF" w:rsidRDefault="00ED3716" w:rsidP="003D7129">
      <w:pPr>
        <w:pStyle w:val="NormalWeb"/>
        <w:spacing w:before="0" w:beforeAutospacing="0" w:after="0" w:afterAutospacing="0" w:line="276" w:lineRule="auto"/>
        <w:ind w:left="720" w:hanging="720"/>
        <w:jc w:val="both"/>
      </w:pPr>
      <w:r w:rsidRPr="00FA2CCF">
        <w:t xml:space="preserve">DermNet. (2024, April 22). </w:t>
      </w:r>
      <w:r w:rsidRPr="00FA2CCF">
        <w:rPr>
          <w:i/>
          <w:iCs/>
        </w:rPr>
        <w:t>Images A-Z | DermNet</w:t>
      </w:r>
      <w:r w:rsidRPr="00FA2CCF">
        <w:t xml:space="preserve">. DermNet®. </w:t>
      </w:r>
    </w:p>
    <w:p w14:paraId="0EE79C54" w14:textId="331BBE65" w:rsidR="00ED3716" w:rsidRPr="00FA2CCF" w:rsidRDefault="00B71EC2" w:rsidP="003D7129">
      <w:pPr>
        <w:pStyle w:val="NormalWeb"/>
        <w:spacing w:before="0" w:beforeAutospacing="0" w:after="0" w:afterAutospacing="0" w:line="276" w:lineRule="auto"/>
        <w:ind w:left="720" w:hanging="720"/>
        <w:jc w:val="both"/>
        <w:rPr>
          <w:rStyle w:val="url"/>
          <w:rFonts w:eastAsiaTheme="majorEastAsia"/>
        </w:rPr>
      </w:pPr>
      <w:hyperlink r:id="rId7" w:history="1">
        <w:r w:rsidR="00ED3716" w:rsidRPr="00FA2CCF">
          <w:rPr>
            <w:rStyle w:val="Hyperlink"/>
            <w:rFonts w:eastAsiaTheme="majorEastAsia"/>
          </w:rPr>
          <w:t>https://dermnetnz.org/images</w:t>
        </w:r>
      </w:hyperlink>
    </w:p>
    <w:p w14:paraId="18A11E67" w14:textId="77777777" w:rsidR="00CF2F4A" w:rsidRPr="00FA2CCF" w:rsidRDefault="00CF2F4A" w:rsidP="003D7129">
      <w:pPr>
        <w:spacing w:line="276" w:lineRule="auto"/>
        <w:jc w:val="both"/>
        <w:rPr>
          <w:rFonts w:ascii="Times New Roman" w:hAnsi="Times New Roman" w:cs="Times New Roman"/>
          <w:b/>
          <w:bCs/>
          <w:sz w:val="24"/>
          <w:szCs w:val="24"/>
        </w:rPr>
      </w:pPr>
    </w:p>
    <w:p w14:paraId="5A36D724" w14:textId="6D9BE48A" w:rsidR="00304F7F" w:rsidRPr="00FA2CCF" w:rsidRDefault="00304F7F" w:rsidP="003D7129">
      <w:pPr>
        <w:spacing w:line="276" w:lineRule="auto"/>
        <w:jc w:val="both"/>
        <w:rPr>
          <w:rFonts w:ascii="Times New Roman" w:hAnsi="Times New Roman" w:cs="Times New Roman"/>
          <w:b/>
          <w:bCs/>
          <w:sz w:val="24"/>
          <w:szCs w:val="24"/>
        </w:rPr>
      </w:pPr>
      <w:r w:rsidRPr="00FA2CCF">
        <w:rPr>
          <w:rFonts w:ascii="Times New Roman" w:hAnsi="Times New Roman" w:cs="Times New Roman"/>
          <w:b/>
          <w:bCs/>
          <w:sz w:val="24"/>
          <w:szCs w:val="24"/>
        </w:rPr>
        <w:t>LITERATURE REVIEW</w:t>
      </w:r>
    </w:p>
    <w:p w14:paraId="798C2434" w14:textId="2BD48731" w:rsidR="00490412" w:rsidRPr="00FA2CCF" w:rsidRDefault="002E3FE4" w:rsidP="003D7129">
      <w:pPr>
        <w:pStyle w:val="ListParagraph"/>
        <w:numPr>
          <w:ilvl w:val="0"/>
          <w:numId w:val="5"/>
        </w:numPr>
        <w:spacing w:line="276" w:lineRule="auto"/>
        <w:jc w:val="both"/>
        <w:rPr>
          <w:rFonts w:ascii="Times New Roman" w:hAnsi="Times New Roman" w:cs="Times New Roman"/>
          <w:sz w:val="24"/>
          <w:szCs w:val="24"/>
        </w:rPr>
      </w:pPr>
      <w:r w:rsidRPr="002E3FE4">
        <w:rPr>
          <w:rFonts w:ascii="Times New Roman" w:hAnsi="Times New Roman" w:cs="Times New Roman"/>
          <w:b/>
          <w:bCs/>
          <w:sz w:val="24"/>
          <w:szCs w:val="24"/>
        </w:rPr>
        <w:t>Machine Learning and Deep Learning in Dermatology</w:t>
      </w:r>
      <w:r>
        <w:rPr>
          <w:rFonts w:ascii="Times New Roman" w:hAnsi="Times New Roman" w:cs="Times New Roman"/>
          <w:sz w:val="24"/>
          <w:szCs w:val="24"/>
        </w:rPr>
        <w:t xml:space="preserve">: </w:t>
      </w:r>
      <w:r w:rsidR="00490412" w:rsidRPr="00FA2CCF">
        <w:rPr>
          <w:rFonts w:ascii="Times New Roman" w:hAnsi="Times New Roman" w:cs="Times New Roman"/>
          <w:sz w:val="24"/>
          <w:szCs w:val="24"/>
        </w:rPr>
        <w:t>Zhang et al. (2023) review recent advancements in machine learning, particularly Convolutional Neural Networks (CNNs), for diagnosing skin diseases. They highlight CNNs' high accuracy in classifying dermatological conditions from images, which is highly relevant to the proposed chatbot. The study's insights will guide the chatbot's model development, ensuring the use of best practices in image recognition to provide reliable diagnostic feedback for users.</w:t>
      </w:r>
    </w:p>
    <w:p w14:paraId="0050B352" w14:textId="44DE1848" w:rsidR="00490412" w:rsidRPr="00FA2CCF" w:rsidRDefault="002E3FE4" w:rsidP="003D7129">
      <w:pPr>
        <w:pStyle w:val="ListParagraph"/>
        <w:numPr>
          <w:ilvl w:val="0"/>
          <w:numId w:val="5"/>
        </w:numPr>
        <w:spacing w:line="276" w:lineRule="auto"/>
        <w:jc w:val="both"/>
        <w:rPr>
          <w:rFonts w:ascii="Times New Roman" w:hAnsi="Times New Roman" w:cs="Times New Roman"/>
          <w:sz w:val="24"/>
          <w:szCs w:val="24"/>
        </w:rPr>
      </w:pPr>
      <w:r w:rsidRPr="002E3FE4">
        <w:rPr>
          <w:rFonts w:ascii="Times New Roman" w:hAnsi="Times New Roman" w:cs="Times New Roman"/>
          <w:b/>
          <w:bCs/>
          <w:sz w:val="24"/>
          <w:szCs w:val="24"/>
        </w:rPr>
        <w:t>Image Processing and Machine Learning for Skin Disease Detection</w:t>
      </w:r>
      <w:r>
        <w:rPr>
          <w:rFonts w:ascii="Times New Roman" w:hAnsi="Times New Roman" w:cs="Times New Roman"/>
          <w:sz w:val="24"/>
          <w:szCs w:val="24"/>
        </w:rPr>
        <w:t xml:space="preserve">: </w:t>
      </w:r>
      <w:r w:rsidR="00490412" w:rsidRPr="00FA2CCF">
        <w:rPr>
          <w:rFonts w:ascii="Times New Roman" w:hAnsi="Times New Roman" w:cs="Times New Roman"/>
          <w:sz w:val="24"/>
          <w:szCs w:val="24"/>
        </w:rPr>
        <w:t>ALEnezi (2020) introduces a method for skin disease detection using image processing and machine learning, focusing on essential preprocessing steps like resizing and normalizing images to enhance quality before model training. The study emphasizes that effective data preprocessing is crucial for improving model performance, which aligns with the proposed project's methodology of preprocessing image data to optimize AI model accuracy in identifying skin conditions.</w:t>
      </w:r>
    </w:p>
    <w:p w14:paraId="5AF529A8" w14:textId="16E09D80" w:rsidR="003D7129" w:rsidRDefault="002E3FE4" w:rsidP="003D7129">
      <w:pPr>
        <w:pStyle w:val="ListParagraph"/>
        <w:numPr>
          <w:ilvl w:val="0"/>
          <w:numId w:val="5"/>
        </w:numPr>
        <w:spacing w:line="276" w:lineRule="auto"/>
        <w:jc w:val="both"/>
        <w:rPr>
          <w:rFonts w:ascii="Times New Roman" w:hAnsi="Times New Roman" w:cs="Times New Roman"/>
          <w:sz w:val="24"/>
          <w:szCs w:val="24"/>
        </w:rPr>
      </w:pPr>
      <w:r w:rsidRPr="002E3FE4">
        <w:rPr>
          <w:rFonts w:ascii="Times New Roman" w:hAnsi="Times New Roman" w:cs="Times New Roman"/>
          <w:b/>
          <w:bCs/>
          <w:sz w:val="24"/>
          <w:szCs w:val="24"/>
        </w:rPr>
        <w:lastRenderedPageBreak/>
        <w:t>AI-Powered Diagnostic Systems in Healthcare</w:t>
      </w:r>
      <w:r>
        <w:rPr>
          <w:rFonts w:ascii="Times New Roman" w:hAnsi="Times New Roman" w:cs="Times New Roman"/>
          <w:sz w:val="24"/>
          <w:szCs w:val="24"/>
        </w:rPr>
        <w:t xml:space="preserve">: </w:t>
      </w:r>
      <w:r w:rsidR="003D7129" w:rsidRPr="003D7129">
        <w:rPr>
          <w:rFonts w:ascii="Times New Roman" w:hAnsi="Times New Roman" w:cs="Times New Roman"/>
          <w:sz w:val="24"/>
          <w:szCs w:val="24"/>
        </w:rPr>
        <w:t>Singh and Sharma (2022) review the growing use of AI-powered diagnostic systems in healthcare, emphasizing how machine learning algorithms can process complex medical data for more accurate and timely diagnoses. They highlight that these systems can improve patient care by reducing diagnostic delays, supporting the proposed chatbot’s goal of providing fast preliminary diagnostic feedback for dermatological conditions.</w:t>
      </w:r>
    </w:p>
    <w:p w14:paraId="2796EF5C" w14:textId="4F6E9B61" w:rsidR="003D7129" w:rsidRPr="003D7129" w:rsidRDefault="002E3FE4" w:rsidP="003D7129">
      <w:pPr>
        <w:pStyle w:val="ListParagraph"/>
        <w:numPr>
          <w:ilvl w:val="0"/>
          <w:numId w:val="5"/>
        </w:numPr>
        <w:spacing w:line="276" w:lineRule="auto"/>
        <w:jc w:val="both"/>
        <w:rPr>
          <w:rFonts w:ascii="Times New Roman" w:hAnsi="Times New Roman" w:cs="Times New Roman"/>
          <w:sz w:val="24"/>
          <w:szCs w:val="24"/>
        </w:rPr>
      </w:pPr>
      <w:r w:rsidRPr="002E3FE4">
        <w:rPr>
          <w:rFonts w:ascii="Times New Roman" w:hAnsi="Times New Roman" w:cs="Times New Roman"/>
          <w:b/>
          <w:bCs/>
          <w:sz w:val="24"/>
          <w:szCs w:val="24"/>
        </w:rPr>
        <w:t>Chatbot-Based Disease Prediction and Treatment Recommendation</w:t>
      </w:r>
      <w:r>
        <w:rPr>
          <w:rFonts w:ascii="Times New Roman" w:hAnsi="Times New Roman" w:cs="Times New Roman"/>
          <w:sz w:val="24"/>
          <w:szCs w:val="24"/>
        </w:rPr>
        <w:t>:</w:t>
      </w:r>
      <w:r w:rsidRPr="003D7129">
        <w:rPr>
          <w:rFonts w:ascii="Times New Roman" w:hAnsi="Times New Roman" w:cs="Times New Roman"/>
          <w:sz w:val="24"/>
          <w:szCs w:val="24"/>
        </w:rPr>
        <w:t xml:space="preserve"> Pathak</w:t>
      </w:r>
      <w:r w:rsidR="003D7129" w:rsidRPr="003D7129">
        <w:rPr>
          <w:rFonts w:ascii="Times New Roman" w:hAnsi="Times New Roman" w:cs="Times New Roman"/>
          <w:sz w:val="24"/>
          <w:szCs w:val="24"/>
        </w:rPr>
        <w:t xml:space="preserve"> and</w:t>
      </w:r>
      <w:r w:rsidR="003D7129">
        <w:rPr>
          <w:rFonts w:ascii="Times New Roman" w:hAnsi="Times New Roman" w:cs="Times New Roman"/>
          <w:sz w:val="24"/>
          <w:szCs w:val="24"/>
        </w:rPr>
        <w:t xml:space="preserve"> </w:t>
      </w:r>
      <w:r w:rsidR="003D7129" w:rsidRPr="003D7129">
        <w:rPr>
          <w:rFonts w:ascii="Times New Roman" w:hAnsi="Times New Roman" w:cs="Times New Roman"/>
          <w:sz w:val="24"/>
          <w:szCs w:val="24"/>
        </w:rPr>
        <w:t>Ansari (2023) examine the use of AI chatbots in disease prediction and treatment recommendation, highlighting their effectiveness as an initial point of contact in healthcare. The study shows that chatbots can efficiently gather patient information, analyze symptoms, and suggest treatments. This aligns with the proposed chatbot's goal of using image recognition and natural language processing to provide personalized medication assistance and diagnostic support.</w:t>
      </w:r>
    </w:p>
    <w:p w14:paraId="50A860D6" w14:textId="77777777" w:rsidR="003D7129" w:rsidRPr="00FA2CCF" w:rsidRDefault="003D7129" w:rsidP="003D7129">
      <w:pPr>
        <w:pStyle w:val="ListParagraph"/>
        <w:spacing w:line="276" w:lineRule="auto"/>
        <w:jc w:val="both"/>
        <w:rPr>
          <w:rFonts w:ascii="Times New Roman" w:hAnsi="Times New Roman" w:cs="Times New Roman"/>
          <w:sz w:val="24"/>
          <w:szCs w:val="24"/>
        </w:rPr>
      </w:pPr>
    </w:p>
    <w:p w14:paraId="799FFFE4" w14:textId="0A28B95B" w:rsidR="00FA2CCF" w:rsidRDefault="00304F7F" w:rsidP="003D7129">
      <w:pPr>
        <w:spacing w:line="276" w:lineRule="auto"/>
        <w:jc w:val="both"/>
        <w:rPr>
          <w:rFonts w:ascii="Times New Roman" w:hAnsi="Times New Roman" w:cs="Times New Roman"/>
          <w:b/>
          <w:bCs/>
          <w:sz w:val="24"/>
          <w:szCs w:val="24"/>
        </w:rPr>
      </w:pPr>
      <w:r w:rsidRPr="00FA2CCF">
        <w:rPr>
          <w:rFonts w:ascii="Times New Roman" w:hAnsi="Times New Roman" w:cs="Times New Roman"/>
          <w:b/>
          <w:bCs/>
          <w:sz w:val="24"/>
          <w:szCs w:val="24"/>
        </w:rPr>
        <w:t>METHODOLOGY</w:t>
      </w:r>
    </w:p>
    <w:p w14:paraId="69A2A063" w14:textId="77777777" w:rsidR="00FA2CCF" w:rsidRPr="00FA2CCF" w:rsidRDefault="00FA2CCF" w:rsidP="003D7129">
      <w:pPr>
        <w:spacing w:line="276" w:lineRule="auto"/>
        <w:jc w:val="both"/>
        <w:rPr>
          <w:rFonts w:ascii="Times New Roman" w:hAnsi="Times New Roman" w:cs="Times New Roman"/>
          <w:b/>
          <w:bCs/>
          <w:sz w:val="24"/>
          <w:szCs w:val="24"/>
        </w:rPr>
      </w:pPr>
    </w:p>
    <w:p w14:paraId="4EFE0083" w14:textId="577775DE" w:rsidR="004977F6" w:rsidRPr="00FA2CCF" w:rsidRDefault="004977F6" w:rsidP="003D7129">
      <w:pPr>
        <w:spacing w:line="276" w:lineRule="auto"/>
        <w:jc w:val="both"/>
        <w:rPr>
          <w:rFonts w:ascii="Times New Roman" w:hAnsi="Times New Roman" w:cs="Times New Roman"/>
          <w:sz w:val="24"/>
          <w:szCs w:val="24"/>
        </w:rPr>
      </w:pPr>
      <w:r w:rsidRPr="00FA2CCF">
        <w:rPr>
          <w:rFonts w:ascii="Times New Roman" w:hAnsi="Times New Roman" w:cs="Times New Roman"/>
          <w:sz w:val="24"/>
          <w:szCs w:val="24"/>
        </w:rPr>
        <w:t>This project briefly consists of 5 major steps. Combination of  all of these give us the final output of a running ai powered chatbot.</w:t>
      </w:r>
    </w:p>
    <w:p w14:paraId="69B1F54B" w14:textId="661A9D15" w:rsidR="00207F1C" w:rsidRPr="00E97A58" w:rsidRDefault="004977F6" w:rsidP="003D7129">
      <w:pPr>
        <w:pStyle w:val="ListParagraph"/>
        <w:numPr>
          <w:ilvl w:val="0"/>
          <w:numId w:val="3"/>
        </w:numPr>
        <w:spacing w:line="276" w:lineRule="auto"/>
        <w:jc w:val="both"/>
        <w:rPr>
          <w:rFonts w:ascii="Times New Roman" w:hAnsi="Times New Roman" w:cs="Times New Roman"/>
          <w:sz w:val="24"/>
          <w:szCs w:val="24"/>
        </w:rPr>
      </w:pPr>
      <w:r w:rsidRPr="00FA2CCF">
        <w:rPr>
          <w:rFonts w:ascii="Times New Roman" w:hAnsi="Times New Roman" w:cs="Times New Roman"/>
          <w:b/>
          <w:bCs/>
          <w:sz w:val="24"/>
          <w:szCs w:val="24"/>
        </w:rPr>
        <w:t>Data Collection and Preprocessing</w:t>
      </w:r>
      <w:r w:rsidR="00207F1C" w:rsidRPr="00FA2CCF">
        <w:rPr>
          <w:rFonts w:ascii="Times New Roman" w:hAnsi="Times New Roman" w:cs="Times New Roman"/>
          <w:sz w:val="24"/>
          <w:szCs w:val="24"/>
        </w:rPr>
        <w:t xml:space="preserve">: </w:t>
      </w:r>
      <w:r w:rsidR="00490412" w:rsidRPr="00FA2CCF">
        <w:rPr>
          <w:rFonts w:ascii="Times New Roman" w:hAnsi="Times New Roman" w:cs="Times New Roman"/>
          <w:sz w:val="24"/>
          <w:szCs w:val="24"/>
        </w:rPr>
        <w:t>F</w:t>
      </w:r>
      <w:r w:rsidR="00207F1C" w:rsidRPr="00FA2CCF">
        <w:rPr>
          <w:rFonts w:ascii="Times New Roman" w:hAnsi="Times New Roman" w:cs="Times New Roman"/>
          <w:sz w:val="24"/>
          <w:szCs w:val="24"/>
        </w:rPr>
        <w:t xml:space="preserve">irstly, we perform exploratory data analysis (EDA) on skin disease image datasets to assess quality, relevance, and diversity of the data set.  </w:t>
      </w:r>
      <w:r w:rsidR="00490412" w:rsidRPr="00FA2CCF">
        <w:rPr>
          <w:rFonts w:ascii="Times New Roman" w:hAnsi="Times New Roman" w:cs="Times New Roman"/>
          <w:sz w:val="24"/>
          <w:szCs w:val="24"/>
        </w:rPr>
        <w:t>da</w:t>
      </w:r>
      <w:r w:rsidR="00207F1C" w:rsidRPr="00FA2CCF">
        <w:rPr>
          <w:rFonts w:ascii="Times New Roman" w:hAnsi="Times New Roman" w:cs="Times New Roman"/>
          <w:sz w:val="24"/>
          <w:szCs w:val="24"/>
        </w:rPr>
        <w:t>ta preprocessing through augmentation and normalization</w:t>
      </w:r>
      <w:r w:rsidR="00490412" w:rsidRPr="00FA2CCF">
        <w:rPr>
          <w:rFonts w:ascii="Times New Roman" w:hAnsi="Times New Roman" w:cs="Times New Roman"/>
          <w:sz w:val="24"/>
          <w:szCs w:val="24"/>
        </w:rPr>
        <w:t xml:space="preserve"> is also done </w:t>
      </w:r>
      <w:r w:rsidR="00207F1C" w:rsidRPr="00FA2CCF">
        <w:rPr>
          <w:rFonts w:ascii="Times New Roman" w:hAnsi="Times New Roman" w:cs="Times New Roman"/>
          <w:sz w:val="24"/>
          <w:szCs w:val="24"/>
        </w:rPr>
        <w:t>. Additionally, preprocess text data for medication-related queries by cleaning, tokenizing, and lemmatizing to optimize the NLP model.</w:t>
      </w:r>
    </w:p>
    <w:p w14:paraId="3189C202" w14:textId="5C8A394E" w:rsidR="00207F1C" w:rsidRPr="00FA2CCF" w:rsidRDefault="004977F6" w:rsidP="003D7129">
      <w:pPr>
        <w:pStyle w:val="ListParagraph"/>
        <w:numPr>
          <w:ilvl w:val="0"/>
          <w:numId w:val="3"/>
        </w:numPr>
        <w:spacing w:line="276" w:lineRule="auto"/>
        <w:jc w:val="both"/>
        <w:rPr>
          <w:rFonts w:ascii="Times New Roman" w:hAnsi="Times New Roman" w:cs="Times New Roman"/>
          <w:sz w:val="24"/>
          <w:szCs w:val="24"/>
        </w:rPr>
      </w:pPr>
      <w:r w:rsidRPr="00FA2CCF">
        <w:rPr>
          <w:rFonts w:ascii="Times New Roman" w:hAnsi="Times New Roman" w:cs="Times New Roman"/>
          <w:b/>
          <w:bCs/>
          <w:sz w:val="24"/>
          <w:szCs w:val="24"/>
        </w:rPr>
        <w:t>Model Development</w:t>
      </w:r>
      <w:r w:rsidR="00490412" w:rsidRPr="00FA2CCF">
        <w:rPr>
          <w:rFonts w:ascii="Times New Roman" w:hAnsi="Times New Roman" w:cs="Times New Roman"/>
          <w:sz w:val="24"/>
          <w:szCs w:val="24"/>
        </w:rPr>
        <w:t>: CNN models are created to analyze and classify skin conditions from user-uploaded images, and a Natural Language Processing (NLP) model to understand user queries, providing personalized medication recommendations along with dosage guidelines based on the diagnosed condition.</w:t>
      </w:r>
    </w:p>
    <w:p w14:paraId="308786B7" w14:textId="5B14600A" w:rsidR="004977F6" w:rsidRPr="00FA2CCF" w:rsidRDefault="004977F6" w:rsidP="003D7129">
      <w:pPr>
        <w:pStyle w:val="ListParagraph"/>
        <w:numPr>
          <w:ilvl w:val="0"/>
          <w:numId w:val="3"/>
        </w:numPr>
        <w:spacing w:line="276" w:lineRule="auto"/>
        <w:jc w:val="both"/>
        <w:rPr>
          <w:rFonts w:ascii="Times New Roman" w:hAnsi="Times New Roman" w:cs="Times New Roman"/>
          <w:sz w:val="24"/>
          <w:szCs w:val="24"/>
        </w:rPr>
      </w:pPr>
      <w:r w:rsidRPr="00FA2CCF">
        <w:rPr>
          <w:rFonts w:ascii="Times New Roman" w:hAnsi="Times New Roman" w:cs="Times New Roman"/>
          <w:b/>
          <w:bCs/>
          <w:sz w:val="24"/>
          <w:szCs w:val="24"/>
        </w:rPr>
        <w:t>Integration of Models</w:t>
      </w:r>
      <w:r w:rsidR="00490412" w:rsidRPr="00FA2CCF">
        <w:rPr>
          <w:rFonts w:ascii="Times New Roman" w:hAnsi="Times New Roman" w:cs="Times New Roman"/>
          <w:sz w:val="24"/>
          <w:szCs w:val="24"/>
        </w:rPr>
        <w:t>: These models are integrated to form a  chatbot experience, allowing users to receive both diagnostic feedback and medication suggestions in one interface without any hassle.</w:t>
      </w:r>
    </w:p>
    <w:p w14:paraId="4D294831" w14:textId="531E12A1" w:rsidR="00490412" w:rsidRPr="00FA2CCF" w:rsidRDefault="004977F6" w:rsidP="003D7129">
      <w:pPr>
        <w:pStyle w:val="ListParagraph"/>
        <w:numPr>
          <w:ilvl w:val="0"/>
          <w:numId w:val="3"/>
        </w:numPr>
        <w:spacing w:line="276" w:lineRule="auto"/>
        <w:jc w:val="both"/>
        <w:rPr>
          <w:rFonts w:ascii="Times New Roman" w:hAnsi="Times New Roman" w:cs="Times New Roman"/>
          <w:sz w:val="24"/>
          <w:szCs w:val="24"/>
        </w:rPr>
      </w:pPr>
      <w:r w:rsidRPr="00FA2CCF">
        <w:rPr>
          <w:rFonts w:ascii="Times New Roman" w:hAnsi="Times New Roman" w:cs="Times New Roman"/>
          <w:b/>
          <w:bCs/>
          <w:sz w:val="24"/>
          <w:szCs w:val="24"/>
        </w:rPr>
        <w:t>Model Evaluation</w:t>
      </w:r>
      <w:r w:rsidR="00490412" w:rsidRPr="00FA2CCF">
        <w:rPr>
          <w:rFonts w:ascii="Times New Roman" w:hAnsi="Times New Roman" w:cs="Times New Roman"/>
          <w:sz w:val="24"/>
          <w:szCs w:val="24"/>
        </w:rPr>
        <w:t>: The chatbot’s performance is analyzed using metrics like accuracy, precision, and recall ensuring both the image recognition and medication recommendation functionalities meet standards of reliability.</w:t>
      </w:r>
    </w:p>
    <w:p w14:paraId="2FB600B9" w14:textId="73C423D2" w:rsidR="00490412" w:rsidRPr="00FA2CCF" w:rsidRDefault="004977F6" w:rsidP="003D7129">
      <w:pPr>
        <w:pStyle w:val="ListParagraph"/>
        <w:numPr>
          <w:ilvl w:val="0"/>
          <w:numId w:val="3"/>
        </w:numPr>
        <w:spacing w:line="276" w:lineRule="auto"/>
        <w:jc w:val="both"/>
        <w:rPr>
          <w:rFonts w:ascii="Times New Roman" w:hAnsi="Times New Roman" w:cs="Times New Roman"/>
          <w:sz w:val="24"/>
          <w:szCs w:val="24"/>
        </w:rPr>
      </w:pPr>
      <w:r w:rsidRPr="00FA2CCF">
        <w:rPr>
          <w:rFonts w:ascii="Times New Roman" w:hAnsi="Times New Roman" w:cs="Times New Roman"/>
          <w:b/>
          <w:bCs/>
          <w:sz w:val="24"/>
          <w:szCs w:val="24"/>
        </w:rPr>
        <w:t>Deployment and User Testing</w:t>
      </w:r>
      <w:r w:rsidR="00490412" w:rsidRPr="00FA2CCF">
        <w:rPr>
          <w:rFonts w:ascii="Times New Roman" w:hAnsi="Times New Roman" w:cs="Times New Roman"/>
          <w:sz w:val="24"/>
          <w:szCs w:val="24"/>
        </w:rPr>
        <w:t xml:space="preserve">: </w:t>
      </w:r>
      <w:r w:rsidR="00FA2CCF">
        <w:rPr>
          <w:rFonts w:ascii="Times New Roman" w:hAnsi="Times New Roman" w:cs="Times New Roman"/>
          <w:sz w:val="24"/>
          <w:szCs w:val="24"/>
        </w:rPr>
        <w:t>A</w:t>
      </w:r>
      <w:r w:rsidR="00490412" w:rsidRPr="00FA2CCF">
        <w:rPr>
          <w:rFonts w:ascii="Times New Roman" w:hAnsi="Times New Roman" w:cs="Times New Roman"/>
          <w:sz w:val="24"/>
          <w:szCs w:val="24"/>
        </w:rPr>
        <w:t>fter everything is done final deployment is done,  then  chatbot undergoes user testing to gather feedback, enabling improvements in accuracy, user experience, and the relevance of medication recommendations.</w:t>
      </w:r>
    </w:p>
    <w:p w14:paraId="7EC418FE" w14:textId="77777777" w:rsidR="00495B61" w:rsidRDefault="00495B61" w:rsidP="003D7129">
      <w:pPr>
        <w:pStyle w:val="ListParagraph"/>
        <w:spacing w:line="276" w:lineRule="auto"/>
        <w:jc w:val="both"/>
        <w:rPr>
          <w:rFonts w:ascii="Times New Roman" w:hAnsi="Times New Roman" w:cs="Times New Roman"/>
          <w:b/>
          <w:bCs/>
          <w:sz w:val="24"/>
          <w:szCs w:val="24"/>
        </w:rPr>
      </w:pPr>
    </w:p>
    <w:p w14:paraId="37B39A7A" w14:textId="77777777" w:rsidR="007C7C5F" w:rsidRDefault="007C7C5F" w:rsidP="003D7129">
      <w:pPr>
        <w:pStyle w:val="ListParagraph"/>
        <w:spacing w:line="276" w:lineRule="auto"/>
        <w:jc w:val="both"/>
        <w:rPr>
          <w:rFonts w:ascii="Times New Roman" w:hAnsi="Times New Roman" w:cs="Times New Roman"/>
          <w:b/>
          <w:bCs/>
          <w:sz w:val="24"/>
          <w:szCs w:val="24"/>
        </w:rPr>
      </w:pPr>
    </w:p>
    <w:p w14:paraId="26AD9949" w14:textId="795CD15F" w:rsidR="00495B61" w:rsidRDefault="00495B61" w:rsidP="00495B61">
      <w:pPr>
        <w:spacing w:after="0" w:line="240" w:lineRule="auto"/>
        <w:jc w:val="both"/>
        <w:rPr>
          <w:rFonts w:ascii="Times New Roman" w:eastAsia="Times New Roman" w:hAnsi="Times New Roman" w:cs="Times New Roman"/>
          <w:b/>
          <w:bCs/>
          <w:kern w:val="0"/>
          <w:sz w:val="24"/>
          <w:szCs w:val="24"/>
          <w14:ligatures w14:val="none"/>
        </w:rPr>
      </w:pPr>
      <w:r w:rsidRPr="00495B61">
        <w:rPr>
          <w:rFonts w:ascii="Times New Roman" w:eastAsia="Times New Roman" w:hAnsi="Times New Roman" w:cs="Times New Roman"/>
          <w:b/>
          <w:bCs/>
          <w:kern w:val="0"/>
          <w:sz w:val="24"/>
          <w:szCs w:val="24"/>
          <w14:ligatures w14:val="none"/>
        </w:rPr>
        <w:lastRenderedPageBreak/>
        <w:t>PROJECT PROGRESS</w:t>
      </w:r>
    </w:p>
    <w:p w14:paraId="3B64C2C9" w14:textId="26526F46" w:rsidR="00495B61" w:rsidRPr="00495B61" w:rsidRDefault="00A30913" w:rsidP="00495B61">
      <w:pPr>
        <w:spacing w:after="0" w:line="240" w:lineRule="auto"/>
        <w:jc w:val="both"/>
        <w:rPr>
          <w:rFonts w:ascii="Times New Roman" w:eastAsia="Times New Roman" w:hAnsi="Times New Roman" w:cs="Times New Roman"/>
          <w:b/>
          <w:bCs/>
          <w:kern w:val="0"/>
          <w:sz w:val="24"/>
          <w:szCs w:val="24"/>
          <w14:ligatures w14:val="none"/>
        </w:rPr>
      </w:pPr>
      <w:ins w:id="0" w:author="Sai Sreeja Allepu" w:date="2024-10-22T20:12:00Z" w16du:dateUtc="2024-10-23T00:12:00Z">
        <w:r>
          <w:rPr>
            <w:rFonts w:ascii="Times New Roman" w:eastAsia="Times New Roman" w:hAnsi="Times New Roman" w:cs="Times New Roman"/>
            <w:b/>
            <w:bCs/>
            <w:kern w:val="0"/>
            <w:sz w:val="24"/>
            <w:szCs w:val="24"/>
            <w14:ligatures w14:val="none"/>
          </w:rPr>
          <w:br/>
        </w:r>
      </w:ins>
      <w:ins w:id="1" w:author="Sai Sreeja Allepu" w:date="2024-10-22T20:14:00Z" w16du:dateUtc="2024-10-23T00:14:00Z">
        <w:r>
          <w:rPr>
            <w:rFonts w:ascii="Times New Roman" w:eastAsia="Times New Roman" w:hAnsi="Times New Roman" w:cs="Times New Roman"/>
            <w:b/>
            <w:bCs/>
            <w:kern w:val="0"/>
            <w:sz w:val="24"/>
            <w:szCs w:val="24"/>
            <w14:ligatures w14:val="none"/>
          </w:rPr>
          <w:t>UPDATE 1</w:t>
        </w:r>
        <w:r>
          <w:rPr>
            <w:rFonts w:ascii="Times New Roman" w:eastAsia="Times New Roman" w:hAnsi="Times New Roman" w:cs="Times New Roman"/>
            <w:b/>
            <w:bCs/>
            <w:kern w:val="0"/>
            <w:sz w:val="24"/>
            <w:szCs w:val="24"/>
            <w14:ligatures w14:val="none"/>
          </w:rPr>
          <w:br/>
        </w:r>
      </w:ins>
    </w:p>
    <w:p w14:paraId="6B231026" w14:textId="29F709C1" w:rsidR="00495B61" w:rsidRDefault="00495B61" w:rsidP="00495B61">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Our </w:t>
      </w:r>
      <w:r w:rsidRPr="00495B61">
        <w:rPr>
          <w:rFonts w:ascii="Times New Roman" w:eastAsia="Times New Roman" w:hAnsi="Times New Roman" w:cs="Times New Roman"/>
          <w:kern w:val="0"/>
          <w:sz w:val="24"/>
          <w:szCs w:val="24"/>
          <w14:ligatures w14:val="none"/>
        </w:rPr>
        <w:t xml:space="preserve"> project has completed initial crucial stage such as loading and preprocessing a dataset of skin disease images, developing an image classification model , training the model to provide high accuracy results etc. The process results are given below</w:t>
      </w:r>
      <w:r>
        <w:rPr>
          <w:rFonts w:ascii="Times New Roman" w:eastAsia="Times New Roman" w:hAnsi="Times New Roman" w:cs="Times New Roman"/>
          <w:kern w:val="0"/>
          <w:sz w:val="24"/>
          <w:szCs w:val="24"/>
          <w14:ligatures w14:val="none"/>
        </w:rPr>
        <w:t>:</w:t>
      </w:r>
    </w:p>
    <w:p w14:paraId="3579A3DE" w14:textId="77777777" w:rsidR="00495B61" w:rsidRPr="00495B61" w:rsidRDefault="00495B61" w:rsidP="00495B61">
      <w:pPr>
        <w:spacing w:after="0" w:line="240" w:lineRule="auto"/>
        <w:jc w:val="both"/>
        <w:rPr>
          <w:rFonts w:ascii="Times New Roman" w:eastAsia="Times New Roman" w:hAnsi="Times New Roman" w:cs="Times New Roman"/>
          <w:kern w:val="0"/>
          <w:sz w:val="24"/>
          <w:szCs w:val="24"/>
          <w14:ligatures w14:val="none"/>
        </w:rPr>
      </w:pPr>
    </w:p>
    <w:p w14:paraId="6C8403B4" w14:textId="2C3783BA" w:rsidR="00304F7F" w:rsidRDefault="00495B61" w:rsidP="00495B61">
      <w:pPr>
        <w:pStyle w:val="ListParagraph"/>
        <w:numPr>
          <w:ilvl w:val="0"/>
          <w:numId w:val="7"/>
        </w:numPr>
        <w:spacing w:line="276" w:lineRule="auto"/>
        <w:jc w:val="both"/>
        <w:rPr>
          <w:rFonts w:ascii="Times New Roman" w:hAnsi="Times New Roman" w:cs="Times New Roman"/>
          <w:b/>
          <w:bCs/>
          <w:sz w:val="24"/>
          <w:szCs w:val="24"/>
        </w:rPr>
      </w:pPr>
      <w:r>
        <w:rPr>
          <w:noProof/>
        </w:rPr>
        <w:drawing>
          <wp:inline distT="0" distB="0" distL="0" distR="0" wp14:anchorId="68C53462" wp14:editId="5A2EB11E">
            <wp:extent cx="4832350" cy="760730"/>
            <wp:effectExtent l="0" t="0" r="6350" b="1270"/>
            <wp:docPr id="566602793"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02793" name="Picture 1" descr="A black background with white tex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2350" cy="760730"/>
                    </a:xfrm>
                    <a:prstGeom prst="rect">
                      <a:avLst/>
                    </a:prstGeom>
                  </pic:spPr>
                </pic:pic>
              </a:graphicData>
            </a:graphic>
          </wp:inline>
        </w:drawing>
      </w:r>
    </w:p>
    <w:p w14:paraId="1C6EB528" w14:textId="77777777" w:rsidR="00DA261A" w:rsidRDefault="00DA261A" w:rsidP="00DA261A">
      <w:pPr>
        <w:pStyle w:val="ListParagraph"/>
        <w:spacing w:line="276" w:lineRule="auto"/>
        <w:jc w:val="both"/>
        <w:rPr>
          <w:rFonts w:ascii="Times New Roman" w:hAnsi="Times New Roman" w:cs="Times New Roman"/>
          <w:b/>
          <w:bCs/>
          <w:sz w:val="24"/>
          <w:szCs w:val="24"/>
        </w:rPr>
      </w:pPr>
    </w:p>
    <w:p w14:paraId="744EE1DD" w14:textId="77777777" w:rsidR="00DA261A" w:rsidRDefault="00DA261A" w:rsidP="00DA261A">
      <w:pPr>
        <w:pStyle w:val="ListParagraph"/>
        <w:spacing w:line="276" w:lineRule="auto"/>
        <w:jc w:val="both"/>
        <w:rPr>
          <w:rFonts w:ascii="Times New Roman" w:hAnsi="Times New Roman" w:cs="Times New Roman"/>
          <w:b/>
          <w:bCs/>
          <w:sz w:val="24"/>
          <w:szCs w:val="24"/>
        </w:rPr>
      </w:pPr>
    </w:p>
    <w:p w14:paraId="40B09889" w14:textId="77777777" w:rsidR="00DA261A" w:rsidRPr="00495B61" w:rsidRDefault="00DA261A" w:rsidP="00DA261A">
      <w:pPr>
        <w:pStyle w:val="ListParagraph"/>
        <w:spacing w:line="276" w:lineRule="auto"/>
        <w:jc w:val="both"/>
        <w:rPr>
          <w:rFonts w:ascii="Times New Roman" w:hAnsi="Times New Roman" w:cs="Times New Roman"/>
          <w:b/>
          <w:bCs/>
          <w:sz w:val="24"/>
          <w:szCs w:val="24"/>
        </w:rPr>
      </w:pPr>
    </w:p>
    <w:p w14:paraId="3B144D94" w14:textId="6C60D2C1" w:rsidR="00FA2CCF" w:rsidRDefault="00495B61" w:rsidP="00DA261A">
      <w:pPr>
        <w:pStyle w:val="ListParagraph"/>
        <w:numPr>
          <w:ilvl w:val="0"/>
          <w:numId w:val="7"/>
        </w:numPr>
        <w:spacing w:line="276" w:lineRule="auto"/>
        <w:jc w:val="both"/>
        <w:rPr>
          <w:rFonts w:ascii="Times New Roman" w:hAnsi="Times New Roman" w:cs="Times New Roman"/>
          <w:b/>
          <w:bCs/>
          <w:sz w:val="24"/>
          <w:szCs w:val="24"/>
        </w:rPr>
      </w:pPr>
      <w:r>
        <w:rPr>
          <w:noProof/>
        </w:rPr>
        <w:drawing>
          <wp:inline distT="0" distB="0" distL="0" distR="0" wp14:anchorId="5982247B" wp14:editId="74CE3458">
            <wp:extent cx="4692650" cy="3013075"/>
            <wp:effectExtent l="0" t="0" r="0" b="0"/>
            <wp:docPr id="162626117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61177" name="Picture 2"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2650" cy="3013075"/>
                    </a:xfrm>
                    <a:prstGeom prst="rect">
                      <a:avLst/>
                    </a:prstGeom>
                  </pic:spPr>
                </pic:pic>
              </a:graphicData>
            </a:graphic>
          </wp:inline>
        </w:drawing>
      </w:r>
    </w:p>
    <w:p w14:paraId="474101EC" w14:textId="77777777" w:rsidR="00DA261A" w:rsidRDefault="00DA261A" w:rsidP="00DA261A">
      <w:pPr>
        <w:pStyle w:val="ListParagraph"/>
        <w:rPr>
          <w:rFonts w:ascii="Times New Roman" w:hAnsi="Times New Roman" w:cs="Times New Roman"/>
          <w:b/>
          <w:bCs/>
          <w:sz w:val="24"/>
          <w:szCs w:val="24"/>
        </w:rPr>
      </w:pPr>
    </w:p>
    <w:p w14:paraId="53D9027B" w14:textId="77777777" w:rsidR="00DA261A" w:rsidRPr="00DA261A" w:rsidRDefault="00DA261A" w:rsidP="00DA261A">
      <w:pPr>
        <w:pStyle w:val="ListParagraph"/>
        <w:spacing w:line="276" w:lineRule="auto"/>
        <w:jc w:val="both"/>
        <w:rPr>
          <w:rFonts w:ascii="Times New Roman" w:hAnsi="Times New Roman" w:cs="Times New Roman"/>
          <w:b/>
          <w:bCs/>
          <w:sz w:val="24"/>
          <w:szCs w:val="24"/>
        </w:rPr>
      </w:pPr>
    </w:p>
    <w:p w14:paraId="77CB5020" w14:textId="2C8F154D" w:rsidR="00DA261A" w:rsidRDefault="00495B61" w:rsidP="003D7129">
      <w:pPr>
        <w:pStyle w:val="ListParagraph"/>
        <w:numPr>
          <w:ilvl w:val="0"/>
          <w:numId w:val="7"/>
        </w:numPr>
        <w:spacing w:line="276" w:lineRule="auto"/>
        <w:jc w:val="both"/>
        <w:rPr>
          <w:rFonts w:ascii="Times New Roman" w:hAnsi="Times New Roman" w:cs="Times New Roman"/>
          <w:b/>
          <w:bCs/>
          <w:sz w:val="24"/>
          <w:szCs w:val="24"/>
        </w:rPr>
      </w:pPr>
      <w:r>
        <w:rPr>
          <w:noProof/>
        </w:rPr>
        <w:drawing>
          <wp:inline distT="0" distB="0" distL="0" distR="0" wp14:anchorId="19DE2277" wp14:editId="340E1BE9">
            <wp:extent cx="5492750" cy="913130"/>
            <wp:effectExtent l="0" t="0" r="0" b="1270"/>
            <wp:docPr id="1223507273" name="Picture 3" descr="A close-up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07273" name="Picture 3" descr="A close-up of a ste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2750" cy="913130"/>
                    </a:xfrm>
                    <a:prstGeom prst="rect">
                      <a:avLst/>
                    </a:prstGeom>
                  </pic:spPr>
                </pic:pic>
              </a:graphicData>
            </a:graphic>
          </wp:inline>
        </w:drawing>
      </w:r>
    </w:p>
    <w:p w14:paraId="3C8F8354" w14:textId="77777777" w:rsidR="00DA261A" w:rsidRPr="00DA261A" w:rsidRDefault="00DA261A" w:rsidP="00DA261A">
      <w:pPr>
        <w:pStyle w:val="ListParagraph"/>
        <w:spacing w:line="276" w:lineRule="auto"/>
        <w:jc w:val="both"/>
        <w:rPr>
          <w:rFonts w:ascii="Times New Roman" w:hAnsi="Times New Roman" w:cs="Times New Roman"/>
          <w:b/>
          <w:bCs/>
          <w:sz w:val="24"/>
          <w:szCs w:val="24"/>
        </w:rPr>
      </w:pPr>
    </w:p>
    <w:p w14:paraId="1D61FD76" w14:textId="77777777" w:rsidR="00DA261A" w:rsidRPr="00DA261A" w:rsidRDefault="00DA261A" w:rsidP="00DA261A">
      <w:pPr>
        <w:spacing w:after="0" w:line="240" w:lineRule="auto"/>
        <w:jc w:val="both"/>
        <w:rPr>
          <w:rFonts w:ascii="Times New Roman" w:eastAsia="Times New Roman" w:hAnsi="Times New Roman" w:cs="Times New Roman"/>
          <w:kern w:val="0"/>
          <w:sz w:val="24"/>
          <w:szCs w:val="24"/>
          <w14:ligatures w14:val="none"/>
        </w:rPr>
      </w:pPr>
      <w:r w:rsidRPr="00DA261A">
        <w:rPr>
          <w:rFonts w:ascii="Times New Roman" w:eastAsia="Times New Roman" w:hAnsi="Times New Roman" w:cs="Times New Roman"/>
          <w:kern w:val="0"/>
          <w:sz w:val="24"/>
          <w:szCs w:val="24"/>
          <w14:ligatures w14:val="none"/>
        </w:rPr>
        <w:t>Here we developed an image classification model using skin disease images. This model was trained over ten epochs, reaching 62.29% accuracy during training. However, on a test batch, it achieved 93.75% accuracy, demonstrating its ability to classify new data and show potential for real-world skin disease recognition.</w:t>
      </w:r>
    </w:p>
    <w:p w14:paraId="5A3980C1" w14:textId="1A144FAC" w:rsidR="00DA261A" w:rsidRDefault="00A30913" w:rsidP="003D7129">
      <w:pPr>
        <w:spacing w:line="276" w:lineRule="auto"/>
        <w:jc w:val="both"/>
        <w:rPr>
          <w:ins w:id="2" w:author="Sai Sreeja Allepu" w:date="2024-10-22T20:14:00Z" w16du:dateUtc="2024-10-23T00:14:00Z"/>
          <w:rFonts w:ascii="Times New Roman" w:hAnsi="Times New Roman" w:cs="Times New Roman"/>
          <w:b/>
          <w:bCs/>
          <w:sz w:val="24"/>
          <w:szCs w:val="24"/>
        </w:rPr>
      </w:pPr>
      <w:ins w:id="3" w:author="Sai Sreeja Allepu" w:date="2024-10-22T20:14:00Z" w16du:dateUtc="2024-10-23T00:14:00Z">
        <w:r>
          <w:rPr>
            <w:rFonts w:ascii="Times New Roman" w:hAnsi="Times New Roman" w:cs="Times New Roman"/>
            <w:b/>
            <w:bCs/>
            <w:sz w:val="24"/>
            <w:szCs w:val="24"/>
          </w:rPr>
          <w:lastRenderedPageBreak/>
          <w:t>UPDATE 2</w:t>
        </w:r>
        <w:r>
          <w:rPr>
            <w:rFonts w:ascii="Times New Roman" w:hAnsi="Times New Roman" w:cs="Times New Roman"/>
            <w:b/>
            <w:bCs/>
            <w:sz w:val="24"/>
            <w:szCs w:val="24"/>
          </w:rPr>
          <w:br/>
        </w:r>
      </w:ins>
    </w:p>
    <w:p w14:paraId="071F1777" w14:textId="6DC549CE" w:rsidR="002A1E82" w:rsidRDefault="00992FF4" w:rsidP="002A1E82">
      <w:pPr>
        <w:jc w:val="both"/>
        <w:rPr>
          <w:ins w:id="4" w:author="Sai Sreeja Allepu" w:date="2024-10-22T20:40:00Z" w16du:dateUtc="2024-10-23T00:40:00Z"/>
          <w:rFonts w:ascii="Times New Roman" w:eastAsia="Times New Roman" w:hAnsi="Times New Roman" w:cs="Times New Roman"/>
          <w:kern w:val="0"/>
          <w:sz w:val="24"/>
          <w:szCs w:val="24"/>
          <w14:ligatures w14:val="none"/>
        </w:rPr>
      </w:pPr>
      <w:ins w:id="5" w:author="Sai Sreeja Allepu" w:date="2024-10-22T20:33:00Z" w16du:dateUtc="2024-10-23T00:33:00Z">
        <w:r w:rsidRPr="002A1E82">
          <w:rPr>
            <w:rFonts w:ascii="Times New Roman" w:hAnsi="Times New Roman" w:cs="Times New Roman"/>
            <w:sz w:val="24"/>
            <w:szCs w:val="24"/>
            <w:rPrChange w:id="6" w:author="Sai Sreeja Allepu" w:date="2024-10-22T20:37:00Z" w16du:dateUtc="2024-10-23T00:37:00Z">
              <w:rPr>
                <w:rFonts w:ascii="Times New Roman" w:hAnsi="Times New Roman" w:cs="Times New Roman"/>
                <w:b/>
                <w:bCs/>
                <w:sz w:val="24"/>
                <w:szCs w:val="24"/>
              </w:rPr>
            </w:rPrChange>
          </w:rPr>
          <w:t>In this phase of the project, we have focused on developing the chatbot for the skin d</w:t>
        </w:r>
      </w:ins>
      <w:ins w:id="7" w:author="Sai Sreeja Allepu" w:date="2024-10-22T20:34:00Z" w16du:dateUtc="2024-10-23T00:34:00Z">
        <w:r w:rsidRPr="002A1E82">
          <w:rPr>
            <w:rFonts w:ascii="Times New Roman" w:hAnsi="Times New Roman" w:cs="Times New Roman"/>
            <w:sz w:val="24"/>
            <w:szCs w:val="24"/>
            <w:rPrChange w:id="8" w:author="Sai Sreeja Allepu" w:date="2024-10-22T20:37:00Z" w16du:dateUtc="2024-10-23T00:37:00Z">
              <w:rPr>
                <w:rFonts w:ascii="Times New Roman" w:hAnsi="Times New Roman" w:cs="Times New Roman"/>
                <w:b/>
                <w:bCs/>
                <w:sz w:val="24"/>
                <w:szCs w:val="24"/>
              </w:rPr>
            </w:rPrChange>
          </w:rPr>
          <w:t>isease detection</w:t>
        </w:r>
      </w:ins>
      <w:ins w:id="9" w:author="Sai Sreeja Allepu" w:date="2024-10-22T20:37:00Z" w16du:dateUtc="2024-10-23T00:37:00Z">
        <w:r w:rsidR="002A1E82">
          <w:rPr>
            <w:rFonts w:ascii="Times New Roman" w:hAnsi="Times New Roman" w:cs="Times New Roman"/>
            <w:sz w:val="24"/>
            <w:szCs w:val="24"/>
          </w:rPr>
          <w:t xml:space="preserve"> </w:t>
        </w:r>
        <w:r w:rsidR="002A1E82" w:rsidRPr="002A1E82">
          <w:rPr>
            <w:rFonts w:ascii="Times New Roman" w:eastAsia="Times New Roman" w:hAnsi="Times New Roman" w:cs="Times New Roman"/>
            <w:kern w:val="0"/>
            <w:sz w:val="24"/>
            <w:szCs w:val="24"/>
            <w14:ligatures w14:val="none"/>
          </w:rPr>
          <w:t xml:space="preserve">and also The NLP model component has undergone significant development, starting with a dataset of common medication-related queries. The model was preprocessed to understand user queries and provide accurate medication recommendations based on diagnosed skin conditions. The initial version, trained using supervised learning techniques, has shown </w:t>
        </w:r>
        <w:r w:rsidR="002A1E82" w:rsidRPr="002A1E82">
          <w:rPr>
            <w:rFonts w:ascii="Times New Roman" w:eastAsia="Times New Roman" w:hAnsi="Times New Roman" w:cs="Times New Roman"/>
            <w:b/>
            <w:bCs/>
            <w:kern w:val="0"/>
            <w:sz w:val="24"/>
            <w:szCs w:val="24"/>
            <w14:ligatures w14:val="none"/>
            <w:rPrChange w:id="10" w:author="Sai Sreeja Allepu" w:date="2024-10-22T20:38:00Z" w16du:dateUtc="2024-10-23T00:38:00Z">
              <w:rPr>
                <w:rFonts w:ascii="Times New Roman" w:eastAsia="Times New Roman" w:hAnsi="Times New Roman" w:cs="Times New Roman"/>
                <w:kern w:val="0"/>
                <w:sz w:val="24"/>
                <w:szCs w:val="24"/>
                <w14:ligatures w14:val="none"/>
              </w:rPr>
            </w:rPrChange>
          </w:rPr>
          <w:t xml:space="preserve">85% </w:t>
        </w:r>
        <w:r w:rsidR="002A1E82" w:rsidRPr="002A1E82">
          <w:rPr>
            <w:rFonts w:ascii="Times New Roman" w:eastAsia="Times New Roman" w:hAnsi="Times New Roman" w:cs="Times New Roman"/>
            <w:kern w:val="0"/>
            <w:sz w:val="24"/>
            <w:szCs w:val="24"/>
            <w14:ligatures w14:val="none"/>
          </w:rPr>
          <w:t>accuracy in understanding and responding to queries.</w:t>
        </w:r>
      </w:ins>
    </w:p>
    <w:p w14:paraId="6516A3D2" w14:textId="040B2D05" w:rsidR="002A1E82" w:rsidRPr="002A1E82" w:rsidRDefault="002A1E82">
      <w:pPr>
        <w:spacing w:after="0" w:line="240" w:lineRule="auto"/>
        <w:jc w:val="both"/>
        <w:rPr>
          <w:ins w:id="11" w:author="Sai Sreeja Allepu" w:date="2024-10-22T20:40:00Z" w16du:dateUtc="2024-10-23T00:40:00Z"/>
          <w:rFonts w:ascii="Times New Roman" w:eastAsia="Times New Roman" w:hAnsi="Times New Roman" w:cs="Times New Roman"/>
          <w:kern w:val="0"/>
          <w:sz w:val="24"/>
          <w:szCs w:val="24"/>
          <w14:ligatures w14:val="none"/>
        </w:rPr>
        <w:pPrChange w:id="12" w:author="Sai Sreeja Allepu" w:date="2024-10-22T20:40:00Z" w16du:dateUtc="2024-10-23T00:40:00Z">
          <w:pPr>
            <w:spacing w:after="0" w:line="240" w:lineRule="auto"/>
          </w:pPr>
        </w:pPrChange>
      </w:pPr>
      <w:ins w:id="13" w:author="Sai Sreeja Allepu" w:date="2024-10-22T20:40:00Z" w16du:dateUtc="2024-10-23T00:40:00Z">
        <w:r w:rsidRPr="002A1E82">
          <w:rPr>
            <w:rFonts w:ascii="Times New Roman" w:eastAsia="Times New Roman" w:hAnsi="Times New Roman" w:cs="Times New Roman"/>
            <w:kern w:val="0"/>
            <w:sz w:val="24"/>
            <w:szCs w:val="24"/>
            <w14:ligatures w14:val="none"/>
          </w:rPr>
          <w:t xml:space="preserve">The integration of </w:t>
        </w:r>
        <w:r>
          <w:rPr>
            <w:rFonts w:ascii="Times New Roman" w:eastAsia="Times New Roman" w:hAnsi="Times New Roman" w:cs="Times New Roman"/>
            <w:kern w:val="0"/>
            <w:sz w:val="24"/>
            <w:szCs w:val="24"/>
            <w14:ligatures w14:val="none"/>
          </w:rPr>
          <w:t xml:space="preserve">the </w:t>
        </w:r>
        <w:r w:rsidRPr="002A1E82">
          <w:rPr>
            <w:rFonts w:ascii="Times New Roman" w:eastAsia="Times New Roman" w:hAnsi="Times New Roman" w:cs="Times New Roman"/>
            <w:kern w:val="0"/>
            <w:sz w:val="24"/>
            <w:szCs w:val="24"/>
            <w14:ligatures w14:val="none"/>
          </w:rPr>
          <w:t xml:space="preserve">image classification and NLP models into a </w:t>
        </w:r>
        <w:r w:rsidRPr="002A1E82">
          <w:rPr>
            <w:rFonts w:ascii="Times New Roman" w:eastAsia="Times New Roman" w:hAnsi="Times New Roman" w:cs="Times New Roman"/>
            <w:b/>
            <w:bCs/>
            <w:kern w:val="0"/>
            <w:sz w:val="24"/>
            <w:szCs w:val="24"/>
            <w14:ligatures w14:val="none"/>
            <w:rPrChange w:id="14" w:author="Sai Sreeja Allepu" w:date="2024-10-22T20:40:00Z" w16du:dateUtc="2024-10-23T00:40:00Z">
              <w:rPr>
                <w:rFonts w:ascii="Times New Roman" w:eastAsia="Times New Roman" w:hAnsi="Times New Roman" w:cs="Times New Roman"/>
                <w:kern w:val="0"/>
                <w:sz w:val="24"/>
                <w:szCs w:val="24"/>
                <w14:ligatures w14:val="none"/>
              </w:rPr>
            </w:rPrChange>
          </w:rPr>
          <w:t>chatbot interface</w:t>
        </w:r>
        <w:r w:rsidRPr="002A1E82">
          <w:rPr>
            <w:rFonts w:ascii="Times New Roman" w:eastAsia="Times New Roman" w:hAnsi="Times New Roman" w:cs="Times New Roman"/>
            <w:kern w:val="0"/>
            <w:sz w:val="24"/>
            <w:szCs w:val="24"/>
            <w14:ligatures w14:val="none"/>
          </w:rPr>
          <w:t xml:space="preserve"> </w:t>
        </w:r>
      </w:ins>
      <w:ins w:id="15" w:author="Sai Sreeja Allepu" w:date="2024-10-22T20:41:00Z" w16du:dateUtc="2024-10-23T00:41:00Z">
        <w:r>
          <w:rPr>
            <w:rFonts w:ascii="Times New Roman" w:eastAsia="Times New Roman" w:hAnsi="Times New Roman" w:cs="Times New Roman"/>
            <w:kern w:val="0"/>
            <w:sz w:val="24"/>
            <w:szCs w:val="24"/>
            <w14:ligatures w14:val="none"/>
          </w:rPr>
          <w:t>is</w:t>
        </w:r>
      </w:ins>
      <w:ins w:id="16" w:author="Sai Sreeja Allepu" w:date="2024-10-22T20:40:00Z" w16du:dateUtc="2024-10-23T00:40:00Z">
        <w:r w:rsidRPr="002A1E82">
          <w:rPr>
            <w:rFonts w:ascii="Times New Roman" w:eastAsia="Times New Roman" w:hAnsi="Times New Roman" w:cs="Times New Roman"/>
            <w:kern w:val="0"/>
            <w:sz w:val="24"/>
            <w:szCs w:val="24"/>
            <w14:ligatures w14:val="none"/>
          </w:rPr>
          <w:t xml:space="preserve"> significant </w:t>
        </w:r>
      </w:ins>
      <w:ins w:id="17" w:author="Sai Sreeja Allepu" w:date="2024-10-22T20:41:00Z" w16du:dateUtc="2024-10-23T00:41:00Z">
        <w:r>
          <w:rPr>
            <w:rFonts w:ascii="Times New Roman" w:eastAsia="Times New Roman" w:hAnsi="Times New Roman" w:cs="Times New Roman"/>
            <w:kern w:val="0"/>
            <w:sz w:val="24"/>
            <w:szCs w:val="24"/>
            <w14:ligatures w14:val="none"/>
          </w:rPr>
          <w:t>part for this project</w:t>
        </w:r>
      </w:ins>
      <w:ins w:id="18" w:author="Sai Sreeja Allepu" w:date="2024-10-22T20:40:00Z" w16du:dateUtc="2024-10-23T00:40:00Z">
        <w:r w:rsidRPr="002A1E82">
          <w:rPr>
            <w:rFonts w:ascii="Times New Roman" w:eastAsia="Times New Roman" w:hAnsi="Times New Roman" w:cs="Times New Roman"/>
            <w:kern w:val="0"/>
            <w:sz w:val="24"/>
            <w:szCs w:val="24"/>
            <w14:ligatures w14:val="none"/>
          </w:rPr>
          <w:t xml:space="preserve">. </w:t>
        </w:r>
      </w:ins>
      <w:ins w:id="19" w:author="Sai Sreeja Allepu" w:date="2024-10-22T20:41:00Z" w16du:dateUtc="2024-10-23T00:41:00Z">
        <w:r>
          <w:rPr>
            <w:rFonts w:ascii="Times New Roman" w:eastAsia="Times New Roman" w:hAnsi="Times New Roman" w:cs="Times New Roman"/>
            <w:kern w:val="0"/>
            <w:sz w:val="24"/>
            <w:szCs w:val="24"/>
            <w14:ligatures w14:val="none"/>
          </w:rPr>
          <w:t>Now, t</w:t>
        </w:r>
      </w:ins>
      <w:ins w:id="20" w:author="Sai Sreeja Allepu" w:date="2024-10-22T20:40:00Z" w16du:dateUtc="2024-10-23T00:40:00Z">
        <w:r w:rsidRPr="002A1E82">
          <w:rPr>
            <w:rFonts w:ascii="Times New Roman" w:eastAsia="Times New Roman" w:hAnsi="Times New Roman" w:cs="Times New Roman"/>
            <w:kern w:val="0"/>
            <w:sz w:val="24"/>
            <w:szCs w:val="24"/>
            <w14:ligatures w14:val="none"/>
          </w:rPr>
          <w:t>he system allows users to upload skin condition images and input textual queries, providing diagnostic feedback and personalized medication suggestions. However, further optimization is needed</w:t>
        </w:r>
      </w:ins>
      <w:ins w:id="21" w:author="Sai Sreeja Allepu" w:date="2024-10-22T20:41:00Z" w16du:dateUtc="2024-10-23T00:41:00Z">
        <w:r>
          <w:rPr>
            <w:rFonts w:ascii="Times New Roman" w:eastAsia="Times New Roman" w:hAnsi="Times New Roman" w:cs="Times New Roman"/>
            <w:kern w:val="0"/>
            <w:sz w:val="24"/>
            <w:szCs w:val="24"/>
            <w14:ligatures w14:val="none"/>
          </w:rPr>
          <w:t xml:space="preserve"> to giv</w:t>
        </w:r>
      </w:ins>
      <w:ins w:id="22" w:author="Sai Sreeja Allepu" w:date="2024-10-22T20:42:00Z" w16du:dateUtc="2024-10-23T00:42:00Z">
        <w:r>
          <w:rPr>
            <w:rFonts w:ascii="Times New Roman" w:eastAsia="Times New Roman" w:hAnsi="Times New Roman" w:cs="Times New Roman"/>
            <w:kern w:val="0"/>
            <w:sz w:val="24"/>
            <w:szCs w:val="24"/>
            <w14:ligatures w14:val="none"/>
          </w:rPr>
          <w:t>e more accurate results to the chatbot</w:t>
        </w:r>
      </w:ins>
      <w:ins w:id="23" w:author="Sai Sreeja Allepu" w:date="2024-10-22T20:40:00Z" w16du:dateUtc="2024-10-23T00:40:00Z">
        <w:r w:rsidRPr="002A1E82">
          <w:rPr>
            <w:rFonts w:ascii="Times New Roman" w:eastAsia="Times New Roman" w:hAnsi="Times New Roman" w:cs="Times New Roman"/>
            <w:kern w:val="0"/>
            <w:sz w:val="24"/>
            <w:szCs w:val="24"/>
            <w14:ligatures w14:val="none"/>
          </w:rPr>
          <w:t>.</w:t>
        </w:r>
      </w:ins>
    </w:p>
    <w:p w14:paraId="7CE00D48" w14:textId="77777777" w:rsidR="002A1E82" w:rsidRDefault="002A1E82" w:rsidP="002A1E82">
      <w:pPr>
        <w:jc w:val="both"/>
        <w:rPr>
          <w:ins w:id="24" w:author="Sai Sreeja Allepu" w:date="2024-10-22T20:45:00Z" w16du:dateUtc="2024-10-23T00:45:00Z"/>
          <w:rFonts w:ascii="Times New Roman" w:eastAsia="Times New Roman" w:hAnsi="Times New Roman" w:cs="Times New Roman"/>
          <w:kern w:val="0"/>
          <w:sz w:val="24"/>
          <w:szCs w:val="24"/>
          <w14:ligatures w14:val="none"/>
        </w:rPr>
      </w:pPr>
    </w:p>
    <w:p w14:paraId="2C3F6921" w14:textId="77777777" w:rsidR="00140832" w:rsidRPr="00140832" w:rsidRDefault="00140832" w:rsidP="00140832">
      <w:pPr>
        <w:spacing w:after="0" w:line="240" w:lineRule="auto"/>
        <w:rPr>
          <w:ins w:id="25" w:author="Sai Sreeja Allepu" w:date="2024-10-22T20:45:00Z" w16du:dateUtc="2024-10-23T00:45:00Z"/>
          <w:rFonts w:ascii="Times New Roman" w:eastAsia="Times New Roman" w:hAnsi="Times New Roman" w:cs="Times New Roman"/>
          <w:kern w:val="0"/>
          <w:sz w:val="24"/>
          <w:szCs w:val="24"/>
          <w14:ligatures w14:val="none"/>
        </w:rPr>
      </w:pPr>
      <w:ins w:id="26" w:author="Sai Sreeja Allepu" w:date="2024-10-22T20:45:00Z" w16du:dateUtc="2024-10-23T00:45:00Z">
        <w:r w:rsidRPr="00140832">
          <w:rPr>
            <w:rFonts w:ascii="Times New Roman" w:eastAsia="Times New Roman" w:hAnsi="Times New Roman" w:cs="Times New Roman"/>
            <w:kern w:val="0"/>
            <w:sz w:val="24"/>
            <w:szCs w:val="24"/>
            <w14:ligatures w14:val="none"/>
          </w:rPr>
          <w:t>The AI chatbot uses DialoGPT-medium model to predict skin diseases, while the Gradio interface integrates skin disease detection and chatbot responses into a user-friendly interface.</w:t>
        </w:r>
      </w:ins>
    </w:p>
    <w:p w14:paraId="3503A81A" w14:textId="403A6834" w:rsidR="00140832" w:rsidRDefault="00140832" w:rsidP="002A1E82">
      <w:pPr>
        <w:jc w:val="both"/>
        <w:rPr>
          <w:ins w:id="27" w:author="Sai Sreeja Allepu" w:date="2024-10-22T20:38:00Z" w16du:dateUtc="2024-10-23T00:38:00Z"/>
          <w:rFonts w:ascii="Times New Roman" w:eastAsia="Times New Roman" w:hAnsi="Times New Roman" w:cs="Times New Roman"/>
          <w:kern w:val="0"/>
          <w:sz w:val="24"/>
          <w:szCs w:val="24"/>
          <w14:ligatures w14:val="none"/>
        </w:rPr>
      </w:pPr>
    </w:p>
    <w:p w14:paraId="64BB2375" w14:textId="232D71B7" w:rsidR="002A1E82" w:rsidRDefault="00140832" w:rsidP="002A1E82">
      <w:pPr>
        <w:jc w:val="both"/>
        <w:rPr>
          <w:ins w:id="28" w:author="Sai Sreeja Allepu" w:date="2024-10-22T21:29:00Z" w16du:dateUtc="2024-10-23T01:29:00Z"/>
          <w:rFonts w:ascii="Times New Roman" w:eastAsia="Times New Roman" w:hAnsi="Times New Roman" w:cs="Times New Roman"/>
          <w:kern w:val="0"/>
          <w:sz w:val="24"/>
          <w:szCs w:val="24"/>
          <w14:ligatures w14:val="none"/>
        </w:rPr>
      </w:pPr>
      <w:ins w:id="29" w:author="Sai Sreeja Allepu" w:date="2024-10-22T20:47:00Z" w16du:dateUtc="2024-10-23T00:47:00Z">
        <w:r>
          <w:rPr>
            <w:rFonts w:ascii="Times New Roman" w:eastAsia="Times New Roman" w:hAnsi="Times New Roman" w:cs="Times New Roman"/>
            <w:noProof/>
            <w:kern w:val="0"/>
            <w:sz w:val="24"/>
            <w:szCs w:val="24"/>
          </w:rPr>
          <w:drawing>
            <wp:inline distT="0" distB="0" distL="0" distR="0" wp14:anchorId="21704DA1" wp14:editId="5CAFCF30">
              <wp:extent cx="5943600" cy="571500"/>
              <wp:effectExtent l="0" t="0" r="0" b="0"/>
              <wp:docPr id="18147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16315" name="Picture 18147163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ins>
    </w:p>
    <w:p w14:paraId="46835823" w14:textId="77777777" w:rsidR="00B90649" w:rsidRPr="002A1E82" w:rsidRDefault="00B90649">
      <w:pPr>
        <w:jc w:val="both"/>
        <w:rPr>
          <w:ins w:id="30" w:author="Sai Sreeja Allepu" w:date="2024-10-22T20:37:00Z" w16du:dateUtc="2024-10-23T00:37:00Z"/>
          <w:rFonts w:ascii="Times New Roman" w:eastAsia="Times New Roman" w:hAnsi="Times New Roman" w:cs="Times New Roman"/>
          <w:kern w:val="0"/>
          <w:sz w:val="24"/>
          <w:szCs w:val="24"/>
          <w14:ligatures w14:val="none"/>
        </w:rPr>
        <w:pPrChange w:id="31" w:author="Sai Sreeja Allepu" w:date="2024-10-22T20:37:00Z" w16du:dateUtc="2024-10-23T00:37:00Z">
          <w:pPr/>
        </w:pPrChange>
      </w:pPr>
    </w:p>
    <w:p w14:paraId="1DA74710" w14:textId="47BE3420" w:rsidR="009A0969" w:rsidRDefault="00B90649" w:rsidP="003D7129">
      <w:pPr>
        <w:spacing w:line="276" w:lineRule="auto"/>
        <w:jc w:val="both"/>
        <w:rPr>
          <w:ins w:id="32" w:author="Sai Sreeja Allepu" w:date="2024-10-22T20:14:00Z" w16du:dateUtc="2024-10-23T00:14:00Z"/>
          <w:rFonts w:ascii="Times New Roman" w:hAnsi="Times New Roman" w:cs="Times New Roman"/>
          <w:b/>
          <w:bCs/>
          <w:sz w:val="24"/>
          <w:szCs w:val="24"/>
        </w:rPr>
      </w:pPr>
      <w:ins w:id="33" w:author="Sai Sreeja Allepu" w:date="2024-10-22T21:29:00Z" w16du:dateUtc="2024-10-23T01:29:00Z">
        <w:r>
          <w:rPr>
            <w:rFonts w:ascii="Times New Roman" w:hAnsi="Times New Roman" w:cs="Times New Roman"/>
            <w:b/>
            <w:bCs/>
            <w:noProof/>
            <w:sz w:val="24"/>
            <w:szCs w:val="24"/>
          </w:rPr>
          <w:drawing>
            <wp:inline distT="0" distB="0" distL="0" distR="0" wp14:anchorId="66E28172" wp14:editId="03C3EAE6">
              <wp:extent cx="5943600" cy="3676650"/>
              <wp:effectExtent l="0" t="0" r="0" b="0"/>
              <wp:docPr id="1617200656" name="Picture 3" descr="A close-up of a person's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00656" name="Picture 3" descr="A close-up of a person's ey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ins>
    </w:p>
    <w:p w14:paraId="34349413" w14:textId="61F57B3D" w:rsidR="00A04409" w:rsidRDefault="008627A3" w:rsidP="003D7129">
      <w:pPr>
        <w:spacing w:line="276" w:lineRule="auto"/>
        <w:jc w:val="both"/>
        <w:rPr>
          <w:ins w:id="34" w:author="Sai Sreeja Allepu" w:date="2024-10-22T21:50:00Z" w16du:dateUtc="2024-10-23T01:50:00Z"/>
          <w:rFonts w:ascii="Times New Roman" w:hAnsi="Times New Roman" w:cs="Times New Roman"/>
          <w:b/>
          <w:bCs/>
          <w:sz w:val="24"/>
          <w:szCs w:val="24"/>
        </w:rPr>
      </w:pPr>
      <w:ins w:id="35" w:author="Sai Sreeja Allepu" w:date="2024-10-22T21:49:00Z" w16du:dateUtc="2024-10-23T01:49:00Z">
        <w:r>
          <w:rPr>
            <w:rFonts w:ascii="Times New Roman" w:hAnsi="Times New Roman" w:cs="Times New Roman"/>
            <w:b/>
            <w:bCs/>
            <w:noProof/>
            <w:sz w:val="24"/>
            <w:szCs w:val="24"/>
          </w:rPr>
          <w:lastRenderedPageBreak/>
          <w:drawing>
            <wp:inline distT="0" distB="0" distL="0" distR="0" wp14:anchorId="2185C145" wp14:editId="0F144F96">
              <wp:extent cx="5943600" cy="3429000"/>
              <wp:effectExtent l="0" t="0" r="0" b="0"/>
              <wp:docPr id="18171845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84506"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ins>
    </w:p>
    <w:p w14:paraId="2D34237B" w14:textId="77777777" w:rsidR="008627A3" w:rsidRDefault="008627A3" w:rsidP="003D7129">
      <w:pPr>
        <w:spacing w:line="276" w:lineRule="auto"/>
        <w:jc w:val="both"/>
        <w:rPr>
          <w:ins w:id="36" w:author="Sai Sreeja Allepu" w:date="2024-10-22T21:50:00Z" w16du:dateUtc="2024-10-23T01:50:00Z"/>
          <w:rFonts w:ascii="Times New Roman" w:hAnsi="Times New Roman" w:cs="Times New Roman"/>
          <w:b/>
          <w:bCs/>
          <w:sz w:val="24"/>
          <w:szCs w:val="24"/>
        </w:rPr>
      </w:pPr>
    </w:p>
    <w:p w14:paraId="24D1B12E" w14:textId="77777777" w:rsidR="008627A3" w:rsidRDefault="008627A3" w:rsidP="003D7129">
      <w:pPr>
        <w:spacing w:line="276" w:lineRule="auto"/>
        <w:jc w:val="both"/>
        <w:rPr>
          <w:ins w:id="37" w:author="Sai Sreeja Allepu" w:date="2024-10-22T21:50:00Z" w16du:dateUtc="2024-10-23T01:50:00Z"/>
          <w:rFonts w:ascii="Times New Roman" w:hAnsi="Times New Roman" w:cs="Times New Roman"/>
          <w:b/>
          <w:bCs/>
          <w:sz w:val="24"/>
          <w:szCs w:val="24"/>
        </w:rPr>
      </w:pPr>
    </w:p>
    <w:p w14:paraId="230D1D5A" w14:textId="77777777" w:rsidR="008627A3" w:rsidRDefault="008627A3" w:rsidP="003D7129">
      <w:pPr>
        <w:spacing w:line="276" w:lineRule="auto"/>
        <w:jc w:val="both"/>
        <w:rPr>
          <w:ins w:id="38" w:author="Sai Sreeja Allepu" w:date="2024-10-22T20:14:00Z" w16du:dateUtc="2024-10-23T00:14:00Z"/>
          <w:rFonts w:ascii="Times New Roman" w:hAnsi="Times New Roman" w:cs="Times New Roman"/>
          <w:b/>
          <w:bCs/>
          <w:sz w:val="24"/>
          <w:szCs w:val="24"/>
        </w:rPr>
      </w:pPr>
    </w:p>
    <w:p w14:paraId="1042AA81" w14:textId="65D45026" w:rsidR="009A0969" w:rsidRPr="009A0969" w:rsidRDefault="009A0969">
      <w:pPr>
        <w:spacing w:after="0" w:line="240" w:lineRule="auto"/>
        <w:jc w:val="both"/>
        <w:rPr>
          <w:ins w:id="39" w:author="Sai Sreeja Allepu" w:date="2024-10-22T20:56:00Z" w16du:dateUtc="2024-10-23T00:56:00Z"/>
          <w:rFonts w:ascii="Times New Roman" w:eastAsia="Times New Roman" w:hAnsi="Times New Roman" w:cs="Times New Roman"/>
          <w:kern w:val="0"/>
          <w:sz w:val="24"/>
          <w:szCs w:val="24"/>
          <w14:ligatures w14:val="none"/>
        </w:rPr>
        <w:pPrChange w:id="40" w:author="Sai Sreeja Allepu" w:date="2024-10-22T20:56:00Z" w16du:dateUtc="2024-10-23T00:56:00Z">
          <w:pPr>
            <w:spacing w:after="0" w:line="240" w:lineRule="auto"/>
          </w:pPr>
        </w:pPrChange>
      </w:pPr>
      <w:ins w:id="41" w:author="Sai Sreeja Allepu" w:date="2024-10-22T20:56:00Z" w16du:dateUtc="2024-10-23T00:56:00Z">
        <w:r>
          <w:rPr>
            <w:rFonts w:ascii="Times New Roman" w:eastAsia="Times New Roman" w:hAnsi="Times New Roman" w:cs="Times New Roman"/>
            <w:kern w:val="0"/>
            <w:sz w:val="24"/>
            <w:szCs w:val="24"/>
            <w14:ligatures w14:val="none"/>
          </w:rPr>
          <w:t>A</w:t>
        </w:r>
        <w:r w:rsidRPr="009A0969">
          <w:rPr>
            <w:rFonts w:ascii="Times New Roman" w:eastAsia="Times New Roman" w:hAnsi="Times New Roman" w:cs="Times New Roman"/>
            <w:kern w:val="0"/>
            <w:sz w:val="24"/>
            <w:szCs w:val="24"/>
            <w14:ligatures w14:val="none"/>
          </w:rPr>
          <w:t>t this stage, the chatbot is successfully identifying skin diseases using the test dataset. To improve diagnostic precision and functionality</w:t>
        </w:r>
        <w:r>
          <w:rPr>
            <w:rFonts w:ascii="Times New Roman" w:eastAsia="Times New Roman" w:hAnsi="Times New Roman" w:cs="Times New Roman"/>
            <w:kern w:val="0"/>
            <w:sz w:val="24"/>
            <w:szCs w:val="24"/>
            <w14:ligatures w14:val="none"/>
          </w:rPr>
          <w:t xml:space="preserve"> </w:t>
        </w:r>
        <w:r w:rsidRPr="009A0969">
          <w:rPr>
            <w:rFonts w:ascii="Times New Roman" w:eastAsia="Times New Roman" w:hAnsi="Times New Roman" w:cs="Times New Roman"/>
            <w:kern w:val="0"/>
            <w:sz w:val="24"/>
            <w:szCs w:val="24"/>
            <w14:ligatures w14:val="none"/>
          </w:rPr>
          <w:t>,we plan to incorporate generative AI techniques.</w:t>
        </w:r>
        <w:r w:rsidRPr="009A0969">
          <w:rPr>
            <w:rFonts w:ascii="Times New Roman" w:eastAsia="Times New Roman" w:hAnsi="Times New Roman" w:cs="Times New Roman"/>
            <w:kern w:val="0"/>
            <w:sz w:val="24"/>
            <w:szCs w:val="24"/>
            <w14:ligatures w14:val="none"/>
          </w:rPr>
          <w:br/>
          <w:t>This will enable more accurate disease detection and personalized medication recommendations. The model's accuracy will be improved through refining image classification and natural language processing components. The goal is to deliver a robust AI-driven solution for dermatological care through continuous optimization and innovation.</w:t>
        </w:r>
      </w:ins>
    </w:p>
    <w:p w14:paraId="7C6844A0" w14:textId="77777777" w:rsidR="00A04409" w:rsidRDefault="00A04409" w:rsidP="003D7129">
      <w:pPr>
        <w:spacing w:line="276" w:lineRule="auto"/>
        <w:jc w:val="both"/>
        <w:rPr>
          <w:ins w:id="42" w:author="Sai Sreeja Allepu" w:date="2024-10-22T20:14:00Z" w16du:dateUtc="2024-10-23T00:14:00Z"/>
          <w:rFonts w:ascii="Times New Roman" w:hAnsi="Times New Roman" w:cs="Times New Roman"/>
          <w:b/>
          <w:bCs/>
          <w:sz w:val="24"/>
          <w:szCs w:val="24"/>
        </w:rPr>
      </w:pPr>
    </w:p>
    <w:p w14:paraId="59CF5196" w14:textId="77777777" w:rsidR="00A04409" w:rsidRDefault="00A04409" w:rsidP="003D7129">
      <w:pPr>
        <w:spacing w:line="276" w:lineRule="auto"/>
        <w:jc w:val="both"/>
        <w:rPr>
          <w:ins w:id="43" w:author="Sai Sreeja Allepu" w:date="2024-10-22T20:14:00Z" w16du:dateUtc="2024-10-23T00:14:00Z"/>
          <w:rFonts w:ascii="Times New Roman" w:hAnsi="Times New Roman" w:cs="Times New Roman"/>
          <w:b/>
          <w:bCs/>
          <w:sz w:val="24"/>
          <w:szCs w:val="24"/>
        </w:rPr>
      </w:pPr>
    </w:p>
    <w:p w14:paraId="3AAC6101" w14:textId="77777777" w:rsidR="00A04409" w:rsidRDefault="00A04409" w:rsidP="003D7129">
      <w:pPr>
        <w:spacing w:line="276" w:lineRule="auto"/>
        <w:jc w:val="both"/>
        <w:rPr>
          <w:ins w:id="44" w:author="Sai Sreeja Allepu" w:date="2024-10-22T20:14:00Z" w16du:dateUtc="2024-10-23T00:14:00Z"/>
          <w:rFonts w:ascii="Times New Roman" w:hAnsi="Times New Roman" w:cs="Times New Roman"/>
          <w:b/>
          <w:bCs/>
          <w:sz w:val="24"/>
          <w:szCs w:val="24"/>
        </w:rPr>
      </w:pPr>
    </w:p>
    <w:p w14:paraId="0EBA8870" w14:textId="77777777" w:rsidR="00A04409" w:rsidRDefault="00A04409" w:rsidP="003D7129">
      <w:pPr>
        <w:spacing w:line="276" w:lineRule="auto"/>
        <w:jc w:val="both"/>
        <w:rPr>
          <w:ins w:id="45" w:author="Sai Sreeja Allepu" w:date="2024-10-22T20:14:00Z" w16du:dateUtc="2024-10-23T00:14:00Z"/>
          <w:rFonts w:ascii="Times New Roman" w:hAnsi="Times New Roman" w:cs="Times New Roman"/>
          <w:b/>
          <w:bCs/>
          <w:sz w:val="24"/>
          <w:szCs w:val="24"/>
        </w:rPr>
      </w:pPr>
    </w:p>
    <w:p w14:paraId="1555B931" w14:textId="77777777" w:rsidR="00A04409" w:rsidRDefault="00A04409" w:rsidP="003D7129">
      <w:pPr>
        <w:spacing w:line="276" w:lineRule="auto"/>
        <w:jc w:val="both"/>
        <w:rPr>
          <w:ins w:id="46" w:author="Sai Sreeja Allepu" w:date="2024-10-22T20:14:00Z" w16du:dateUtc="2024-10-23T00:14:00Z"/>
          <w:rFonts w:ascii="Times New Roman" w:hAnsi="Times New Roman" w:cs="Times New Roman"/>
          <w:b/>
          <w:bCs/>
          <w:sz w:val="24"/>
          <w:szCs w:val="24"/>
        </w:rPr>
      </w:pPr>
    </w:p>
    <w:p w14:paraId="7ECD33F7" w14:textId="77777777" w:rsidR="00A04409" w:rsidRDefault="00A04409" w:rsidP="003D7129">
      <w:pPr>
        <w:spacing w:line="276" w:lineRule="auto"/>
        <w:jc w:val="both"/>
        <w:rPr>
          <w:ins w:id="47" w:author="Sai Sreeja Allepu" w:date="2024-10-22T20:14:00Z" w16du:dateUtc="2024-10-23T00:14:00Z"/>
          <w:rFonts w:ascii="Times New Roman" w:hAnsi="Times New Roman" w:cs="Times New Roman"/>
          <w:b/>
          <w:bCs/>
          <w:sz w:val="24"/>
          <w:szCs w:val="24"/>
        </w:rPr>
      </w:pPr>
    </w:p>
    <w:p w14:paraId="04861982" w14:textId="77777777" w:rsidR="00A04409" w:rsidRDefault="00A04409" w:rsidP="003D7129">
      <w:pPr>
        <w:spacing w:line="276" w:lineRule="auto"/>
        <w:jc w:val="both"/>
        <w:rPr>
          <w:ins w:id="48" w:author="Sai Sreeja Allepu" w:date="2024-10-22T20:14:00Z" w16du:dateUtc="2024-10-23T00:14:00Z"/>
          <w:rFonts w:ascii="Times New Roman" w:hAnsi="Times New Roman" w:cs="Times New Roman"/>
          <w:b/>
          <w:bCs/>
          <w:sz w:val="24"/>
          <w:szCs w:val="24"/>
        </w:rPr>
      </w:pPr>
    </w:p>
    <w:p w14:paraId="00DA9FB9" w14:textId="77777777" w:rsidR="00A04409" w:rsidRDefault="00A04409" w:rsidP="003D7129">
      <w:pPr>
        <w:spacing w:line="276" w:lineRule="auto"/>
        <w:jc w:val="both"/>
        <w:rPr>
          <w:ins w:id="49" w:author="Sai Sreeja Allepu" w:date="2024-10-22T21:51:00Z" w16du:dateUtc="2024-10-23T01:51:00Z"/>
          <w:rFonts w:ascii="Times New Roman" w:hAnsi="Times New Roman" w:cs="Times New Roman"/>
          <w:b/>
          <w:bCs/>
          <w:sz w:val="24"/>
          <w:szCs w:val="24"/>
        </w:rPr>
      </w:pPr>
    </w:p>
    <w:p w14:paraId="2ED60500" w14:textId="77777777" w:rsidR="008627A3" w:rsidRDefault="008627A3" w:rsidP="003D7129">
      <w:pPr>
        <w:spacing w:line="276" w:lineRule="auto"/>
        <w:jc w:val="both"/>
        <w:rPr>
          <w:rFonts w:ascii="Times New Roman" w:hAnsi="Times New Roman" w:cs="Times New Roman"/>
          <w:b/>
          <w:bCs/>
          <w:sz w:val="24"/>
          <w:szCs w:val="24"/>
        </w:rPr>
      </w:pPr>
    </w:p>
    <w:p w14:paraId="63DD03F0" w14:textId="0830FBD3" w:rsidR="00304F7F" w:rsidRDefault="00304F7F" w:rsidP="003D7129">
      <w:pPr>
        <w:spacing w:line="276" w:lineRule="auto"/>
        <w:jc w:val="both"/>
        <w:rPr>
          <w:rFonts w:ascii="Times New Roman" w:hAnsi="Times New Roman" w:cs="Times New Roman"/>
          <w:b/>
          <w:bCs/>
          <w:sz w:val="24"/>
          <w:szCs w:val="24"/>
        </w:rPr>
      </w:pPr>
      <w:r w:rsidRPr="00FA2CCF">
        <w:rPr>
          <w:rFonts w:ascii="Times New Roman" w:hAnsi="Times New Roman" w:cs="Times New Roman"/>
          <w:b/>
          <w:bCs/>
          <w:sz w:val="24"/>
          <w:szCs w:val="24"/>
        </w:rPr>
        <w:lastRenderedPageBreak/>
        <w:t>CONCLUSION</w:t>
      </w:r>
    </w:p>
    <w:p w14:paraId="62E8DF5F" w14:textId="423F05A9" w:rsidR="00FA2CCF" w:rsidRPr="00DA261A" w:rsidRDefault="00FA2CCF" w:rsidP="003D7129">
      <w:pPr>
        <w:spacing w:line="276" w:lineRule="auto"/>
        <w:jc w:val="both"/>
        <w:rPr>
          <w:rFonts w:ascii="Times New Roman" w:hAnsi="Times New Roman" w:cs="Times New Roman"/>
          <w:sz w:val="24"/>
          <w:szCs w:val="24"/>
        </w:rPr>
      </w:pPr>
      <w:r w:rsidRPr="00DA261A">
        <w:rPr>
          <w:rFonts w:ascii="Times New Roman" w:hAnsi="Times New Roman" w:cs="Times New Roman"/>
          <w:sz w:val="24"/>
          <w:szCs w:val="24"/>
        </w:rPr>
        <w:t>Our project aims to create an AI-powered chatbot that integrates natural language processing (NLP) and image recognition to offer users quick and accurate diagnoses of dermatological conditions, along with personalized medication recommendations. By leveraging high-quality dermatological datasets and advanced machine learning techniques, the chatbot simplifies the treatment process, improving medication accessibility and reducing unnecessary doctor visits for minor conditions. Ultimately, this solution enhances patient engagement, streamlines the diagnosis and treatment process, and provides a user-friendly, efficient tool for managing skin health issues.</w:t>
      </w:r>
    </w:p>
    <w:p w14:paraId="5B52E08F" w14:textId="61BB3485" w:rsidR="00DA261A" w:rsidRPr="009A0969" w:rsidRDefault="00DA261A" w:rsidP="003D7129">
      <w:pPr>
        <w:spacing w:line="276" w:lineRule="auto"/>
        <w:jc w:val="both"/>
        <w:rPr>
          <w:rFonts w:ascii="Times New Roman" w:hAnsi="Times New Roman" w:cs="Times New Roman"/>
          <w:b/>
          <w:bCs/>
          <w:sz w:val="24"/>
          <w:szCs w:val="24"/>
        </w:rPr>
      </w:pPr>
      <w:r w:rsidRPr="00DA261A">
        <w:rPr>
          <w:rFonts w:ascii="Times New Roman" w:hAnsi="Times New Roman" w:cs="Times New Roman"/>
          <w:sz w:val="24"/>
          <w:szCs w:val="24"/>
        </w:rPr>
        <w:t>In our development phase, we created an image classification model using a comprehensive dataset of skin disease images. The model was trained over ten epochs, achieving an accuracy of 62.29% during training. When evaluated on a test batch, it demonstrated a significant improvement, reaching an impressive accuracy of 93.75%. This high level of accuracy indicates the model's strong potential for effectively classifying new data and highlights its capability for real-world skin disease recognition. With these promising results, we can further develop the AI-powered chatbot I which  provide reliable diagnostic feedback and personal</w:t>
      </w:r>
      <w:r w:rsidRPr="009A0969">
        <w:rPr>
          <w:rFonts w:ascii="Times New Roman" w:hAnsi="Times New Roman" w:cs="Times New Roman"/>
          <w:sz w:val="24"/>
          <w:szCs w:val="24"/>
        </w:rPr>
        <w:t>ized treatment recommendations, paving the way for more accessible and efficient dermatological care.</w:t>
      </w:r>
      <w:ins w:id="50" w:author="Sai Sreeja Allepu" w:date="2024-10-22T20:59:00Z" w16du:dateUtc="2024-10-23T00:59:00Z">
        <w:r w:rsidR="009A0969" w:rsidRPr="009A0969">
          <w:rPr>
            <w:rFonts w:ascii="Times New Roman" w:hAnsi="Times New Roman" w:cs="Times New Roman"/>
            <w:sz w:val="24"/>
            <w:szCs w:val="24"/>
          </w:rPr>
          <w:t xml:space="preserve"> </w:t>
        </w:r>
        <w:r w:rsidR="009A0969" w:rsidRPr="009A0969">
          <w:rPr>
            <w:rFonts w:ascii="Times New Roman" w:hAnsi="Times New Roman" w:cs="Times New Roman"/>
            <w:rPrChange w:id="51" w:author="Sai Sreeja Allepu" w:date="2024-10-22T21:00:00Z" w16du:dateUtc="2024-10-23T01:00:00Z">
              <w:rPr/>
            </w:rPrChange>
          </w:rPr>
          <w:t>We also developed the chatbot's skin disease detection and NLP components, achieving 85% accuracy in medication recommendation. The system now allows users to upload images and ask queries for diagnostic feedback and personalized treatments. Currently, this chatbot uses the DialoGPT-medium model and Gradio interface for a user-friendly experience. Future improvements will focus on incorporating generative AI to enhance diagnostic precision and medication recommendations.</w:t>
        </w:r>
      </w:ins>
    </w:p>
    <w:p w14:paraId="5AEA599A" w14:textId="77777777" w:rsidR="00B71EC2" w:rsidRPr="00FA2CCF" w:rsidRDefault="00B71EC2" w:rsidP="003D7129">
      <w:pPr>
        <w:spacing w:line="276" w:lineRule="auto"/>
        <w:jc w:val="both"/>
        <w:rPr>
          <w:rFonts w:ascii="Times New Roman" w:hAnsi="Times New Roman" w:cs="Times New Roman"/>
          <w:b/>
          <w:bCs/>
          <w:sz w:val="24"/>
          <w:szCs w:val="24"/>
        </w:rPr>
      </w:pPr>
    </w:p>
    <w:p w14:paraId="474C7AC6" w14:textId="29F4E043" w:rsidR="00304F7F" w:rsidRPr="00FA2CCF" w:rsidRDefault="00304F7F" w:rsidP="003D7129">
      <w:pPr>
        <w:spacing w:line="276" w:lineRule="auto"/>
        <w:jc w:val="both"/>
        <w:rPr>
          <w:rFonts w:ascii="Times New Roman" w:hAnsi="Times New Roman" w:cs="Times New Roman"/>
          <w:b/>
          <w:bCs/>
          <w:sz w:val="24"/>
          <w:szCs w:val="24"/>
        </w:rPr>
      </w:pPr>
      <w:r w:rsidRPr="00FA2CCF">
        <w:rPr>
          <w:rFonts w:ascii="Times New Roman" w:hAnsi="Times New Roman" w:cs="Times New Roman"/>
          <w:b/>
          <w:bCs/>
          <w:sz w:val="24"/>
          <w:szCs w:val="24"/>
        </w:rPr>
        <w:t>REFERENCES</w:t>
      </w:r>
    </w:p>
    <w:p w14:paraId="0D48D5F3" w14:textId="736D8C66" w:rsidR="00ED3716" w:rsidRPr="00FA2CCF" w:rsidRDefault="00ED3716" w:rsidP="003D7129">
      <w:pPr>
        <w:pStyle w:val="NormalWeb"/>
        <w:numPr>
          <w:ilvl w:val="0"/>
          <w:numId w:val="2"/>
        </w:numPr>
        <w:spacing w:before="0" w:beforeAutospacing="0" w:after="0" w:afterAutospacing="0" w:line="276" w:lineRule="auto"/>
        <w:jc w:val="both"/>
      </w:pPr>
      <w:r w:rsidRPr="00FA2CCF">
        <w:t xml:space="preserve">Zhang, J., Zhong, F., He, K., Ji, M., Li, S., &amp; Li, C. (2023). Recent Advancements and Perspectives in the diagnosis of skin diseases using machine learning and deep Learning: a review. </w:t>
      </w:r>
      <w:r w:rsidRPr="00FA2CCF">
        <w:rPr>
          <w:i/>
          <w:iCs/>
        </w:rPr>
        <w:t>Diagnostics</w:t>
      </w:r>
      <w:r w:rsidRPr="00FA2CCF">
        <w:t xml:space="preserve">, </w:t>
      </w:r>
      <w:r w:rsidRPr="00FA2CCF">
        <w:rPr>
          <w:i/>
          <w:iCs/>
        </w:rPr>
        <w:t>13</w:t>
      </w:r>
      <w:r w:rsidRPr="00FA2CCF">
        <w:t xml:space="preserve">(23), 3506. </w:t>
      </w:r>
      <w:r w:rsidRPr="00FA2CCF">
        <w:rPr>
          <w:rStyle w:val="url"/>
          <w:rFonts w:eastAsiaTheme="majorEastAsia"/>
        </w:rPr>
        <w:t>https://doi.org/10.3390/diagnostics13233506</w:t>
      </w:r>
    </w:p>
    <w:p w14:paraId="1ECA4862" w14:textId="77777777" w:rsidR="00ED3716" w:rsidRPr="00FA2CCF" w:rsidRDefault="00ED3716" w:rsidP="003D7129">
      <w:pPr>
        <w:pStyle w:val="NormalWeb"/>
        <w:numPr>
          <w:ilvl w:val="0"/>
          <w:numId w:val="2"/>
        </w:numPr>
        <w:spacing w:before="0" w:beforeAutospacing="0" w:after="0" w:afterAutospacing="0" w:line="276" w:lineRule="auto"/>
        <w:jc w:val="both"/>
      </w:pPr>
      <w:r w:rsidRPr="00FA2CCF">
        <w:t xml:space="preserve">ALEnezi, N. S. A. (2019). A method of skin disease detection using image processing and machine learning. </w:t>
      </w:r>
      <w:r w:rsidRPr="00FA2CCF">
        <w:rPr>
          <w:i/>
          <w:iCs/>
        </w:rPr>
        <w:t>Procedia Computer Science</w:t>
      </w:r>
      <w:r w:rsidRPr="00FA2CCF">
        <w:t xml:space="preserve">, </w:t>
      </w:r>
      <w:r w:rsidRPr="00FA2CCF">
        <w:rPr>
          <w:i/>
          <w:iCs/>
        </w:rPr>
        <w:t>163</w:t>
      </w:r>
      <w:r w:rsidRPr="00FA2CCF">
        <w:t xml:space="preserve">, 85–92. </w:t>
      </w:r>
      <w:r w:rsidRPr="00FA2CCF">
        <w:rPr>
          <w:rStyle w:val="url"/>
          <w:rFonts w:eastAsiaTheme="majorEastAsia"/>
        </w:rPr>
        <w:t>https://doi.org/10.1016/j.procs.2019.12.090</w:t>
      </w:r>
    </w:p>
    <w:p w14:paraId="2036C286" w14:textId="77777777" w:rsidR="00ED3716" w:rsidRPr="00FA2CCF" w:rsidRDefault="00ED3716" w:rsidP="003D7129">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A2CCF">
        <w:rPr>
          <w:rFonts w:ascii="Times New Roman" w:eastAsia="Times New Roman" w:hAnsi="Times New Roman" w:cs="Times New Roman"/>
          <w:kern w:val="0"/>
          <w:sz w:val="24"/>
          <w:szCs w:val="24"/>
          <w14:ligatures w14:val="none"/>
        </w:rPr>
        <w:t xml:space="preserve">Singh, A., &amp; Sharma, B. (2022). </w:t>
      </w:r>
      <w:r w:rsidRPr="00FA2CCF">
        <w:rPr>
          <w:rFonts w:ascii="Times New Roman" w:eastAsia="Times New Roman" w:hAnsi="Times New Roman" w:cs="Times New Roman"/>
          <w:i/>
          <w:iCs/>
          <w:kern w:val="0"/>
          <w:sz w:val="24"/>
          <w:szCs w:val="24"/>
          <w14:ligatures w14:val="none"/>
        </w:rPr>
        <w:t>AI-powered diagnostic systems in healthcare: A review</w:t>
      </w:r>
      <w:r w:rsidRPr="00FA2CCF">
        <w:rPr>
          <w:rFonts w:ascii="Times New Roman" w:eastAsia="Times New Roman" w:hAnsi="Times New Roman" w:cs="Times New Roman"/>
          <w:kern w:val="0"/>
          <w:sz w:val="24"/>
          <w:szCs w:val="24"/>
          <w14:ligatures w14:val="none"/>
        </w:rPr>
        <w:t>. Journal of Artificial Intelligence in Healthcare.</w:t>
      </w:r>
    </w:p>
    <w:p w14:paraId="50E99648" w14:textId="1ADEDC64" w:rsidR="0055746E" w:rsidRDefault="00ED3716" w:rsidP="00930260">
      <w:pPr>
        <w:numPr>
          <w:ilvl w:val="0"/>
          <w:numId w:val="2"/>
        </w:numPr>
        <w:spacing w:before="100" w:beforeAutospacing="1" w:after="100" w:afterAutospacing="1" w:line="276" w:lineRule="auto"/>
        <w:jc w:val="both"/>
        <w:rPr>
          <w:ins w:id="52" w:author="Manisha Karnati" w:date="2024-10-22T23:51:00Z" w16du:dateUtc="2024-10-23T03:51:00Z"/>
          <w:rFonts w:ascii="Times New Roman" w:eastAsia="Times New Roman" w:hAnsi="Times New Roman" w:cs="Times New Roman"/>
          <w:kern w:val="0"/>
          <w:sz w:val="24"/>
          <w:szCs w:val="24"/>
          <w14:ligatures w14:val="none"/>
        </w:rPr>
      </w:pPr>
      <w:r w:rsidRPr="00FA2CCF">
        <w:rPr>
          <w:rFonts w:ascii="Times New Roman" w:eastAsia="Times New Roman" w:hAnsi="Times New Roman" w:cs="Times New Roman"/>
          <w:kern w:val="0"/>
          <w:sz w:val="24"/>
          <w:szCs w:val="24"/>
          <w14:ligatures w14:val="none"/>
        </w:rPr>
        <w:t xml:space="preserve">Pathak, C., &amp; Ansari, N. (2023). </w:t>
      </w:r>
      <w:r w:rsidRPr="00FA2CCF">
        <w:rPr>
          <w:rFonts w:ascii="Times New Roman" w:eastAsia="Times New Roman" w:hAnsi="Times New Roman" w:cs="Times New Roman"/>
          <w:i/>
          <w:iCs/>
          <w:kern w:val="0"/>
          <w:sz w:val="24"/>
          <w:szCs w:val="24"/>
          <w14:ligatures w14:val="none"/>
        </w:rPr>
        <w:t>Chatbot-based Disease Prediction and Treatment Recommendation using AI</w:t>
      </w:r>
      <w:r w:rsidRPr="00FA2CCF">
        <w:rPr>
          <w:rFonts w:ascii="Times New Roman" w:eastAsia="Times New Roman" w:hAnsi="Times New Roman" w:cs="Times New Roman"/>
          <w:kern w:val="0"/>
          <w:sz w:val="24"/>
          <w:szCs w:val="24"/>
          <w14:ligatures w14:val="none"/>
        </w:rPr>
        <w:t>. K.J. Somaiya Institute of Engineering and IT.</w:t>
      </w:r>
    </w:p>
    <w:p w14:paraId="37B45751" w14:textId="5ACEA8D3" w:rsidR="00930260" w:rsidRPr="00B71EC2" w:rsidRDefault="00B71EC2" w:rsidP="00930260">
      <w:pPr>
        <w:spacing w:line="276" w:lineRule="auto"/>
        <w:jc w:val="both"/>
        <w:rPr>
          <w:ins w:id="53" w:author="Manisha Karnati" w:date="2024-10-22T23:50:00Z" w16du:dateUtc="2024-10-23T03:50:00Z"/>
          <w:rFonts w:ascii="Times New Roman" w:hAnsi="Times New Roman" w:cs="Times New Roman"/>
          <w:b/>
          <w:bCs/>
          <w:color w:val="FFFFFF" w:themeColor="background1"/>
          <w:sz w:val="24"/>
          <w:szCs w:val="24"/>
          <w:rPrChange w:id="54" w:author="Manisha Karnati" w:date="2024-10-22T23:51:00Z" w16du:dateUtc="2024-10-23T03:51:00Z">
            <w:rPr>
              <w:ins w:id="55" w:author="Manisha Karnati" w:date="2024-10-22T23:50:00Z" w16du:dateUtc="2024-10-23T03:50:00Z"/>
              <w:rFonts w:ascii="Times New Roman" w:eastAsia="Times New Roman" w:hAnsi="Times New Roman" w:cs="Times New Roman"/>
              <w:kern w:val="0"/>
              <w:sz w:val="24"/>
              <w:szCs w:val="24"/>
              <w14:ligatures w14:val="none"/>
            </w:rPr>
          </w:rPrChange>
        </w:rPr>
        <w:pPrChange w:id="56" w:author="Manisha Karnati" w:date="2024-10-22T23:51:00Z" w16du:dateUtc="2024-10-23T03:51:00Z">
          <w:pPr>
            <w:numPr>
              <w:numId w:val="2"/>
            </w:numPr>
            <w:spacing w:before="100" w:beforeAutospacing="1" w:after="100" w:afterAutospacing="1" w:line="276" w:lineRule="auto"/>
            <w:ind w:left="720" w:hanging="360"/>
            <w:jc w:val="both"/>
          </w:pPr>
        </w:pPrChange>
      </w:pPr>
      <w:ins w:id="57" w:author="Manisha Karnati" w:date="2024-10-22T23:51:00Z" w16du:dateUtc="2024-10-23T03:51:00Z">
        <w:r w:rsidRPr="00B71EC2">
          <w:rPr>
            <w:rFonts w:ascii="Times New Roman" w:hAnsi="Times New Roman" w:cs="Times New Roman"/>
            <w:b/>
            <w:bCs/>
            <w:color w:val="FFFFFF" w:themeColor="background1"/>
            <w:sz w:val="24"/>
            <w:szCs w:val="24"/>
            <w:rPrChange w:id="58" w:author="Manisha Karnati" w:date="2024-10-22T23:51:00Z" w16du:dateUtc="2024-10-23T03:51:00Z">
              <w:rPr>
                <w:rFonts w:ascii="Times New Roman" w:hAnsi="Times New Roman" w:cs="Times New Roman"/>
                <w:b/>
                <w:bCs/>
                <w:sz w:val="24"/>
                <w:szCs w:val="24"/>
              </w:rPr>
            </w:rPrChange>
          </w:rPr>
          <w:t>GITHUB</w:t>
        </w:r>
      </w:ins>
    </w:p>
    <w:p w14:paraId="14CA4DCC" w14:textId="50E89831" w:rsidR="0055746E" w:rsidRPr="0055746E" w:rsidRDefault="0055746E" w:rsidP="0055746E">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Change w:id="59" w:author="Manisha Karnati" w:date="2024-10-22T23:50:00Z" w16du:dateUtc="2024-10-23T03:50:00Z">
          <w:pPr>
            <w:numPr>
              <w:numId w:val="2"/>
            </w:numPr>
            <w:spacing w:before="100" w:beforeAutospacing="1" w:after="100" w:afterAutospacing="1" w:line="276" w:lineRule="auto"/>
            <w:ind w:left="720" w:hanging="360"/>
            <w:jc w:val="both"/>
          </w:pPr>
        </w:pPrChange>
      </w:pPr>
      <w:ins w:id="60" w:author="Manisha Karnati" w:date="2024-10-22T23:50:00Z">
        <w:r w:rsidRPr="0055746E">
          <w:rPr>
            <w:rFonts w:ascii="Times New Roman" w:eastAsia="Times New Roman" w:hAnsi="Times New Roman" w:cs="Times New Roman"/>
            <w:kern w:val="0"/>
            <w:sz w:val="24"/>
            <w:szCs w:val="24"/>
            <w14:ligatures w14:val="none"/>
          </w:rPr>
          <w:fldChar w:fldCharType="begin"/>
        </w:r>
        <w:r w:rsidRPr="0055746E">
          <w:rPr>
            <w:rFonts w:ascii="Times New Roman" w:eastAsia="Times New Roman" w:hAnsi="Times New Roman" w:cs="Times New Roman"/>
            <w:kern w:val="0"/>
            <w:sz w:val="24"/>
            <w:szCs w:val="24"/>
            <w14:ligatures w14:val="none"/>
          </w:rPr>
          <w:instrText>HYPERLINK "https://github.com/ManishaKarnati17/Projects"</w:instrText>
        </w:r>
        <w:r w:rsidRPr="0055746E">
          <w:rPr>
            <w:rFonts w:ascii="Times New Roman" w:eastAsia="Times New Roman" w:hAnsi="Times New Roman" w:cs="Times New Roman"/>
            <w:kern w:val="0"/>
            <w:sz w:val="24"/>
            <w:szCs w:val="24"/>
            <w14:ligatures w14:val="none"/>
          </w:rPr>
        </w:r>
        <w:r w:rsidRPr="0055746E">
          <w:rPr>
            <w:rFonts w:ascii="Times New Roman" w:eastAsia="Times New Roman" w:hAnsi="Times New Roman" w:cs="Times New Roman"/>
            <w:kern w:val="0"/>
            <w:sz w:val="24"/>
            <w:szCs w:val="24"/>
            <w14:ligatures w14:val="none"/>
          </w:rPr>
          <w:fldChar w:fldCharType="separate"/>
        </w:r>
        <w:r w:rsidRPr="0055746E">
          <w:rPr>
            <w:rStyle w:val="Hyperlink"/>
            <w:rFonts w:ascii="Times New Roman" w:eastAsia="Times New Roman" w:hAnsi="Times New Roman" w:cs="Times New Roman"/>
            <w:kern w:val="0"/>
            <w:sz w:val="24"/>
            <w:szCs w:val="24"/>
            <w14:ligatures w14:val="none"/>
          </w:rPr>
          <w:t>GitHub - ManishaKarnati17/Projects</w:t>
        </w:r>
      </w:ins>
      <w:ins w:id="61" w:author="Manisha Karnati" w:date="2024-10-22T23:50:00Z" w16du:dateUtc="2024-10-23T03:50:00Z">
        <w:r w:rsidRPr="0055746E">
          <w:rPr>
            <w:rFonts w:ascii="Times New Roman" w:eastAsia="Times New Roman" w:hAnsi="Times New Roman" w:cs="Times New Roman"/>
            <w:kern w:val="0"/>
            <w:sz w:val="24"/>
            <w:szCs w:val="24"/>
            <w14:ligatures w14:val="none"/>
          </w:rPr>
          <w:fldChar w:fldCharType="end"/>
        </w:r>
      </w:ins>
    </w:p>
    <w:p w14:paraId="2C68B1C9" w14:textId="77777777" w:rsidR="00ED3716" w:rsidRPr="00FA2CCF" w:rsidRDefault="00ED3716" w:rsidP="003D7129">
      <w:pPr>
        <w:spacing w:line="276" w:lineRule="auto"/>
        <w:jc w:val="both"/>
        <w:rPr>
          <w:rFonts w:ascii="Times New Roman" w:hAnsi="Times New Roman" w:cs="Times New Roman"/>
          <w:b/>
          <w:bCs/>
          <w:sz w:val="24"/>
          <w:szCs w:val="24"/>
        </w:rPr>
      </w:pPr>
    </w:p>
    <w:p w14:paraId="31483CC0" w14:textId="77777777" w:rsidR="00304F7F" w:rsidRPr="00FA2CCF" w:rsidRDefault="00304F7F" w:rsidP="003D7129">
      <w:pPr>
        <w:spacing w:line="276" w:lineRule="auto"/>
        <w:rPr>
          <w:rFonts w:ascii="Times New Roman" w:hAnsi="Times New Roman" w:cs="Times New Roman"/>
          <w:sz w:val="24"/>
          <w:szCs w:val="24"/>
        </w:rPr>
      </w:pPr>
    </w:p>
    <w:sectPr w:rsidR="00304F7F" w:rsidRPr="00FA2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06591" w14:textId="77777777" w:rsidR="00B16061" w:rsidRDefault="00B16061" w:rsidP="00A30913">
      <w:pPr>
        <w:spacing w:after="0" w:line="240" w:lineRule="auto"/>
      </w:pPr>
      <w:r>
        <w:separator/>
      </w:r>
    </w:p>
  </w:endnote>
  <w:endnote w:type="continuationSeparator" w:id="0">
    <w:p w14:paraId="50704713" w14:textId="77777777" w:rsidR="00B16061" w:rsidRDefault="00B16061" w:rsidP="00A3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156FB" w14:textId="77777777" w:rsidR="00B16061" w:rsidRDefault="00B16061" w:rsidP="00A30913">
      <w:pPr>
        <w:spacing w:after="0" w:line="240" w:lineRule="auto"/>
      </w:pPr>
      <w:r>
        <w:separator/>
      </w:r>
    </w:p>
  </w:footnote>
  <w:footnote w:type="continuationSeparator" w:id="0">
    <w:p w14:paraId="088FACA4" w14:textId="77777777" w:rsidR="00B16061" w:rsidRDefault="00B16061" w:rsidP="00A30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C0358"/>
    <w:multiLevelType w:val="hybridMultilevel"/>
    <w:tmpl w:val="DAC8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6002A"/>
    <w:multiLevelType w:val="hybridMultilevel"/>
    <w:tmpl w:val="34B6B8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E0709B0"/>
    <w:multiLevelType w:val="multilevel"/>
    <w:tmpl w:val="A3E6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B0607"/>
    <w:multiLevelType w:val="multilevel"/>
    <w:tmpl w:val="D08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D535A"/>
    <w:multiLevelType w:val="hybridMultilevel"/>
    <w:tmpl w:val="EE84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D618B"/>
    <w:multiLevelType w:val="hybridMultilevel"/>
    <w:tmpl w:val="CF94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E54AA"/>
    <w:multiLevelType w:val="hybridMultilevel"/>
    <w:tmpl w:val="A696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273203">
    <w:abstractNumId w:val="2"/>
  </w:num>
  <w:num w:numId="2" w16cid:durableId="1935824217">
    <w:abstractNumId w:val="6"/>
  </w:num>
  <w:num w:numId="3" w16cid:durableId="106311992">
    <w:abstractNumId w:val="5"/>
  </w:num>
  <w:num w:numId="4" w16cid:durableId="2069187321">
    <w:abstractNumId w:val="3"/>
  </w:num>
  <w:num w:numId="5" w16cid:durableId="1984194813">
    <w:abstractNumId w:val="4"/>
  </w:num>
  <w:num w:numId="6" w16cid:durableId="1478912018">
    <w:abstractNumId w:val="0"/>
  </w:num>
  <w:num w:numId="7" w16cid:durableId="21278514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i Sreeja Allepu">
    <w15:presenceInfo w15:providerId="AD" w15:userId="S::yd50976@umbc.edu::6135d87f-2dbb-41e3-a9ab-2f1475e0407a"/>
  </w15:person>
  <w15:person w15:author="Manisha Karnati">
    <w15:presenceInfo w15:providerId="Windows Live" w15:userId="c930d34047d0e9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7F"/>
    <w:rsid w:val="00140832"/>
    <w:rsid w:val="001577AD"/>
    <w:rsid w:val="001D6BA7"/>
    <w:rsid w:val="00207F1C"/>
    <w:rsid w:val="002A1E82"/>
    <w:rsid w:val="002E3FE4"/>
    <w:rsid w:val="0030054C"/>
    <w:rsid w:val="00304F7F"/>
    <w:rsid w:val="003319F2"/>
    <w:rsid w:val="003D7129"/>
    <w:rsid w:val="00490412"/>
    <w:rsid w:val="00495B61"/>
    <w:rsid w:val="004977F6"/>
    <w:rsid w:val="004C7F25"/>
    <w:rsid w:val="0055746E"/>
    <w:rsid w:val="007C7C5F"/>
    <w:rsid w:val="007E5AC2"/>
    <w:rsid w:val="008627A3"/>
    <w:rsid w:val="00930260"/>
    <w:rsid w:val="00932BAE"/>
    <w:rsid w:val="00951E57"/>
    <w:rsid w:val="00992FF4"/>
    <w:rsid w:val="009A0969"/>
    <w:rsid w:val="009C5D06"/>
    <w:rsid w:val="00A04409"/>
    <w:rsid w:val="00A233BA"/>
    <w:rsid w:val="00A30913"/>
    <w:rsid w:val="00B16061"/>
    <w:rsid w:val="00B26CD8"/>
    <w:rsid w:val="00B71EC2"/>
    <w:rsid w:val="00B90649"/>
    <w:rsid w:val="00BB3588"/>
    <w:rsid w:val="00BF7DF6"/>
    <w:rsid w:val="00C517BD"/>
    <w:rsid w:val="00CD27E9"/>
    <w:rsid w:val="00CF2F4A"/>
    <w:rsid w:val="00DA261A"/>
    <w:rsid w:val="00E97A58"/>
    <w:rsid w:val="00ED3716"/>
    <w:rsid w:val="00FA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6D7C9"/>
  <w15:chartTrackingRefBased/>
  <w15:docId w15:val="{10205BFD-7EA3-4F3E-B148-67AFE96B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F7F"/>
    <w:rPr>
      <w:rFonts w:eastAsiaTheme="majorEastAsia" w:cstheme="majorBidi"/>
      <w:color w:val="272727" w:themeColor="text1" w:themeTint="D8"/>
    </w:rPr>
  </w:style>
  <w:style w:type="paragraph" w:styleId="Title">
    <w:name w:val="Title"/>
    <w:basedOn w:val="Normal"/>
    <w:next w:val="Normal"/>
    <w:link w:val="TitleChar"/>
    <w:uiPriority w:val="10"/>
    <w:qFormat/>
    <w:rsid w:val="00304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F7F"/>
    <w:pPr>
      <w:spacing w:before="160"/>
      <w:jc w:val="center"/>
    </w:pPr>
    <w:rPr>
      <w:i/>
      <w:iCs/>
      <w:color w:val="404040" w:themeColor="text1" w:themeTint="BF"/>
    </w:rPr>
  </w:style>
  <w:style w:type="character" w:customStyle="1" w:styleId="QuoteChar">
    <w:name w:val="Quote Char"/>
    <w:basedOn w:val="DefaultParagraphFont"/>
    <w:link w:val="Quote"/>
    <w:uiPriority w:val="29"/>
    <w:rsid w:val="00304F7F"/>
    <w:rPr>
      <w:i/>
      <w:iCs/>
      <w:color w:val="404040" w:themeColor="text1" w:themeTint="BF"/>
    </w:rPr>
  </w:style>
  <w:style w:type="paragraph" w:styleId="ListParagraph">
    <w:name w:val="List Paragraph"/>
    <w:basedOn w:val="Normal"/>
    <w:uiPriority w:val="34"/>
    <w:qFormat/>
    <w:rsid w:val="00304F7F"/>
    <w:pPr>
      <w:ind w:left="720"/>
      <w:contextualSpacing/>
    </w:pPr>
  </w:style>
  <w:style w:type="character" w:styleId="IntenseEmphasis">
    <w:name w:val="Intense Emphasis"/>
    <w:basedOn w:val="DefaultParagraphFont"/>
    <w:uiPriority w:val="21"/>
    <w:qFormat/>
    <w:rsid w:val="00304F7F"/>
    <w:rPr>
      <w:i/>
      <w:iCs/>
      <w:color w:val="0F4761" w:themeColor="accent1" w:themeShade="BF"/>
    </w:rPr>
  </w:style>
  <w:style w:type="paragraph" w:styleId="IntenseQuote">
    <w:name w:val="Intense Quote"/>
    <w:basedOn w:val="Normal"/>
    <w:next w:val="Normal"/>
    <w:link w:val="IntenseQuoteChar"/>
    <w:uiPriority w:val="30"/>
    <w:qFormat/>
    <w:rsid w:val="00304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F7F"/>
    <w:rPr>
      <w:i/>
      <w:iCs/>
      <w:color w:val="0F4761" w:themeColor="accent1" w:themeShade="BF"/>
    </w:rPr>
  </w:style>
  <w:style w:type="character" w:styleId="IntenseReference">
    <w:name w:val="Intense Reference"/>
    <w:basedOn w:val="DefaultParagraphFont"/>
    <w:uiPriority w:val="32"/>
    <w:qFormat/>
    <w:rsid w:val="00304F7F"/>
    <w:rPr>
      <w:b/>
      <w:bCs/>
      <w:smallCaps/>
      <w:color w:val="0F4761" w:themeColor="accent1" w:themeShade="BF"/>
      <w:spacing w:val="5"/>
    </w:rPr>
  </w:style>
  <w:style w:type="paragraph" w:styleId="NormalWeb">
    <w:name w:val="Normal (Web)"/>
    <w:basedOn w:val="Normal"/>
    <w:uiPriority w:val="99"/>
    <w:unhideWhenUsed/>
    <w:rsid w:val="00ED37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D3716"/>
  </w:style>
  <w:style w:type="character" w:styleId="Hyperlink">
    <w:name w:val="Hyperlink"/>
    <w:basedOn w:val="DefaultParagraphFont"/>
    <w:uiPriority w:val="99"/>
    <w:unhideWhenUsed/>
    <w:rsid w:val="00ED3716"/>
    <w:rPr>
      <w:color w:val="467886" w:themeColor="hyperlink"/>
      <w:u w:val="single"/>
    </w:rPr>
  </w:style>
  <w:style w:type="character" w:styleId="UnresolvedMention">
    <w:name w:val="Unresolved Mention"/>
    <w:basedOn w:val="DefaultParagraphFont"/>
    <w:uiPriority w:val="99"/>
    <w:semiHidden/>
    <w:unhideWhenUsed/>
    <w:rsid w:val="00ED3716"/>
    <w:rPr>
      <w:color w:val="605E5C"/>
      <w:shd w:val="clear" w:color="auto" w:fill="E1DFDD"/>
    </w:rPr>
  </w:style>
  <w:style w:type="paragraph" w:styleId="Revision">
    <w:name w:val="Revision"/>
    <w:hidden/>
    <w:uiPriority w:val="99"/>
    <w:semiHidden/>
    <w:rsid w:val="00A30913"/>
    <w:pPr>
      <w:spacing w:after="0" w:line="240" w:lineRule="auto"/>
    </w:pPr>
  </w:style>
  <w:style w:type="paragraph" w:styleId="Header">
    <w:name w:val="header"/>
    <w:basedOn w:val="Normal"/>
    <w:link w:val="HeaderChar"/>
    <w:uiPriority w:val="99"/>
    <w:unhideWhenUsed/>
    <w:rsid w:val="00A30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913"/>
  </w:style>
  <w:style w:type="paragraph" w:styleId="Footer">
    <w:name w:val="footer"/>
    <w:basedOn w:val="Normal"/>
    <w:link w:val="FooterChar"/>
    <w:uiPriority w:val="99"/>
    <w:unhideWhenUsed/>
    <w:rsid w:val="00A30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62447">
      <w:bodyDiv w:val="1"/>
      <w:marLeft w:val="0"/>
      <w:marRight w:val="0"/>
      <w:marTop w:val="0"/>
      <w:marBottom w:val="0"/>
      <w:divBdr>
        <w:top w:val="none" w:sz="0" w:space="0" w:color="auto"/>
        <w:left w:val="none" w:sz="0" w:space="0" w:color="auto"/>
        <w:bottom w:val="none" w:sz="0" w:space="0" w:color="auto"/>
        <w:right w:val="none" w:sz="0" w:space="0" w:color="auto"/>
      </w:divBdr>
    </w:div>
    <w:div w:id="479076956">
      <w:bodyDiv w:val="1"/>
      <w:marLeft w:val="0"/>
      <w:marRight w:val="0"/>
      <w:marTop w:val="0"/>
      <w:marBottom w:val="0"/>
      <w:divBdr>
        <w:top w:val="none" w:sz="0" w:space="0" w:color="auto"/>
        <w:left w:val="none" w:sz="0" w:space="0" w:color="auto"/>
        <w:bottom w:val="none" w:sz="0" w:space="0" w:color="auto"/>
        <w:right w:val="none" w:sz="0" w:space="0" w:color="auto"/>
      </w:divBdr>
    </w:div>
    <w:div w:id="505822777">
      <w:bodyDiv w:val="1"/>
      <w:marLeft w:val="0"/>
      <w:marRight w:val="0"/>
      <w:marTop w:val="0"/>
      <w:marBottom w:val="0"/>
      <w:divBdr>
        <w:top w:val="none" w:sz="0" w:space="0" w:color="auto"/>
        <w:left w:val="none" w:sz="0" w:space="0" w:color="auto"/>
        <w:bottom w:val="none" w:sz="0" w:space="0" w:color="auto"/>
        <w:right w:val="none" w:sz="0" w:space="0" w:color="auto"/>
      </w:divBdr>
    </w:div>
    <w:div w:id="508957214">
      <w:bodyDiv w:val="1"/>
      <w:marLeft w:val="0"/>
      <w:marRight w:val="0"/>
      <w:marTop w:val="0"/>
      <w:marBottom w:val="0"/>
      <w:divBdr>
        <w:top w:val="none" w:sz="0" w:space="0" w:color="auto"/>
        <w:left w:val="none" w:sz="0" w:space="0" w:color="auto"/>
        <w:bottom w:val="none" w:sz="0" w:space="0" w:color="auto"/>
        <w:right w:val="none" w:sz="0" w:space="0" w:color="auto"/>
      </w:divBdr>
      <w:divsChild>
        <w:div w:id="603684740">
          <w:marLeft w:val="-720"/>
          <w:marRight w:val="0"/>
          <w:marTop w:val="0"/>
          <w:marBottom w:val="0"/>
          <w:divBdr>
            <w:top w:val="none" w:sz="0" w:space="0" w:color="auto"/>
            <w:left w:val="none" w:sz="0" w:space="0" w:color="auto"/>
            <w:bottom w:val="none" w:sz="0" w:space="0" w:color="auto"/>
            <w:right w:val="none" w:sz="0" w:space="0" w:color="auto"/>
          </w:divBdr>
        </w:div>
      </w:divsChild>
    </w:div>
    <w:div w:id="1016882784">
      <w:bodyDiv w:val="1"/>
      <w:marLeft w:val="0"/>
      <w:marRight w:val="0"/>
      <w:marTop w:val="0"/>
      <w:marBottom w:val="0"/>
      <w:divBdr>
        <w:top w:val="none" w:sz="0" w:space="0" w:color="auto"/>
        <w:left w:val="none" w:sz="0" w:space="0" w:color="auto"/>
        <w:bottom w:val="none" w:sz="0" w:space="0" w:color="auto"/>
        <w:right w:val="none" w:sz="0" w:space="0" w:color="auto"/>
      </w:divBdr>
      <w:divsChild>
        <w:div w:id="2129934835">
          <w:marLeft w:val="-720"/>
          <w:marRight w:val="0"/>
          <w:marTop w:val="0"/>
          <w:marBottom w:val="0"/>
          <w:divBdr>
            <w:top w:val="none" w:sz="0" w:space="0" w:color="auto"/>
            <w:left w:val="none" w:sz="0" w:space="0" w:color="auto"/>
            <w:bottom w:val="none" w:sz="0" w:space="0" w:color="auto"/>
            <w:right w:val="none" w:sz="0" w:space="0" w:color="auto"/>
          </w:divBdr>
        </w:div>
      </w:divsChild>
    </w:div>
    <w:div w:id="1486169783">
      <w:bodyDiv w:val="1"/>
      <w:marLeft w:val="0"/>
      <w:marRight w:val="0"/>
      <w:marTop w:val="0"/>
      <w:marBottom w:val="0"/>
      <w:divBdr>
        <w:top w:val="none" w:sz="0" w:space="0" w:color="auto"/>
        <w:left w:val="none" w:sz="0" w:space="0" w:color="auto"/>
        <w:bottom w:val="none" w:sz="0" w:space="0" w:color="auto"/>
        <w:right w:val="none" w:sz="0" w:space="0" w:color="auto"/>
      </w:divBdr>
    </w:div>
    <w:div w:id="1634480605">
      <w:bodyDiv w:val="1"/>
      <w:marLeft w:val="0"/>
      <w:marRight w:val="0"/>
      <w:marTop w:val="0"/>
      <w:marBottom w:val="0"/>
      <w:divBdr>
        <w:top w:val="none" w:sz="0" w:space="0" w:color="auto"/>
        <w:left w:val="none" w:sz="0" w:space="0" w:color="auto"/>
        <w:bottom w:val="none" w:sz="0" w:space="0" w:color="auto"/>
        <w:right w:val="none" w:sz="0" w:space="0" w:color="auto"/>
      </w:divBdr>
    </w:div>
    <w:div w:id="1791320302">
      <w:bodyDiv w:val="1"/>
      <w:marLeft w:val="0"/>
      <w:marRight w:val="0"/>
      <w:marTop w:val="0"/>
      <w:marBottom w:val="0"/>
      <w:divBdr>
        <w:top w:val="none" w:sz="0" w:space="0" w:color="auto"/>
        <w:left w:val="none" w:sz="0" w:space="0" w:color="auto"/>
        <w:bottom w:val="none" w:sz="0" w:space="0" w:color="auto"/>
        <w:right w:val="none" w:sz="0" w:space="0" w:color="auto"/>
      </w:divBdr>
    </w:div>
    <w:div w:id="1823621115">
      <w:bodyDiv w:val="1"/>
      <w:marLeft w:val="0"/>
      <w:marRight w:val="0"/>
      <w:marTop w:val="0"/>
      <w:marBottom w:val="0"/>
      <w:divBdr>
        <w:top w:val="none" w:sz="0" w:space="0" w:color="auto"/>
        <w:left w:val="none" w:sz="0" w:space="0" w:color="auto"/>
        <w:bottom w:val="none" w:sz="0" w:space="0" w:color="auto"/>
        <w:right w:val="none" w:sz="0" w:space="0" w:color="auto"/>
      </w:divBdr>
      <w:divsChild>
        <w:div w:id="900751213">
          <w:marLeft w:val="-720"/>
          <w:marRight w:val="0"/>
          <w:marTop w:val="0"/>
          <w:marBottom w:val="0"/>
          <w:divBdr>
            <w:top w:val="none" w:sz="0" w:space="0" w:color="auto"/>
            <w:left w:val="none" w:sz="0" w:space="0" w:color="auto"/>
            <w:bottom w:val="none" w:sz="0" w:space="0" w:color="auto"/>
            <w:right w:val="none" w:sz="0" w:space="0" w:color="auto"/>
          </w:divBdr>
        </w:div>
      </w:divsChild>
    </w:div>
    <w:div w:id="1871334135">
      <w:bodyDiv w:val="1"/>
      <w:marLeft w:val="0"/>
      <w:marRight w:val="0"/>
      <w:marTop w:val="0"/>
      <w:marBottom w:val="0"/>
      <w:divBdr>
        <w:top w:val="none" w:sz="0" w:space="0" w:color="auto"/>
        <w:left w:val="none" w:sz="0" w:space="0" w:color="auto"/>
        <w:bottom w:val="none" w:sz="0" w:space="0" w:color="auto"/>
        <w:right w:val="none" w:sz="0" w:space="0" w:color="auto"/>
      </w:divBdr>
    </w:div>
    <w:div w:id="1877153719">
      <w:bodyDiv w:val="1"/>
      <w:marLeft w:val="0"/>
      <w:marRight w:val="0"/>
      <w:marTop w:val="0"/>
      <w:marBottom w:val="0"/>
      <w:divBdr>
        <w:top w:val="none" w:sz="0" w:space="0" w:color="auto"/>
        <w:left w:val="none" w:sz="0" w:space="0" w:color="auto"/>
        <w:bottom w:val="none" w:sz="0" w:space="0" w:color="auto"/>
        <w:right w:val="none" w:sz="0" w:space="0" w:color="auto"/>
      </w:divBdr>
    </w:div>
    <w:div w:id="1901789648">
      <w:bodyDiv w:val="1"/>
      <w:marLeft w:val="0"/>
      <w:marRight w:val="0"/>
      <w:marTop w:val="0"/>
      <w:marBottom w:val="0"/>
      <w:divBdr>
        <w:top w:val="none" w:sz="0" w:space="0" w:color="auto"/>
        <w:left w:val="none" w:sz="0" w:space="0" w:color="auto"/>
        <w:bottom w:val="none" w:sz="0" w:space="0" w:color="auto"/>
        <w:right w:val="none" w:sz="0" w:space="0" w:color="auto"/>
      </w:divBdr>
    </w:div>
    <w:div w:id="19423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dermnetnz.org/images"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Sreeja Allepu</dc:creator>
  <cp:keywords/>
  <dc:description/>
  <cp:lastModifiedBy>Manisha Karnati</cp:lastModifiedBy>
  <cp:revision>5</cp:revision>
  <dcterms:created xsi:type="dcterms:W3CDTF">2024-10-23T01:52:00Z</dcterms:created>
  <dcterms:modified xsi:type="dcterms:W3CDTF">2024-10-23T03:52:00Z</dcterms:modified>
</cp:coreProperties>
</file>